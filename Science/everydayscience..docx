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20" w:rsidRPr="00FA6920" w:rsidRDefault="00FA6920" w:rsidP="00FA692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bookmarkStart w:id="0" w:name="_GoBack"/>
      <w:bookmarkEnd w:id="0"/>
      <w:r w:rsidRPr="00FA6920">
        <w:rPr>
          <w:rFonts w:ascii="Arial" w:eastAsia="Times New Roman" w:hAnsi="Arial" w:cs="Arial"/>
          <w:color w:val="202020"/>
          <w:sz w:val="21"/>
          <w:szCs w:val="21"/>
        </w:rPr>
        <w:t>Which is the outermost planet in the solar system?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Mercury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Pluto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Neptune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Uranus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hyperlink r:id="rId5" w:history="1">
        <w:r w:rsidRPr="00FA6920">
          <w:rPr>
            <w:rFonts w:ascii="Arial" w:eastAsia="Times New Roman" w:hAnsi="Arial" w:cs="Arial"/>
            <w:color w:val="2255AA"/>
            <w:sz w:val="21"/>
          </w:rPr>
          <w:t>SI unit</w:t>
        </w:r>
      </w:hyperlink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of charge is __________.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Ampere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Coulomb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Ohm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Volt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Very High Frequency (VHF) have __________ wavelengths.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shorter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shortest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longer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longest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Long-sight defect could be corrected by using __________ lens.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concave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vonvex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diverging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Deficiency of Vitamin-A results in __________.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night blindness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rickets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scurvy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hair fall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For a fixed mass of gass at constant temperature, if we decrease volume, the pressure will _________.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also decrease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increase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remains constant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lifespan of Red Blood Cells is __________ days.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60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120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180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240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density of water is __________.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 g/cm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3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1.5 g/cm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3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2 g/cm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3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Radioactivity was discovered by __________.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Kelvin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Thomson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Rutherford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lastRenderedPageBreak/>
        <w:t>Bacquerel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 device which converts chemical energy into electrical energy is called __________.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motor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generator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moving-coil meter</w:t>
      </w:r>
    </w:p>
    <w:p w:rsidR="00FA6920" w:rsidRPr="00FA6920" w:rsidRDefault="00FA6920" w:rsidP="00FA6920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battery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1" w:author="Unknown"/>
          <w:rFonts w:ascii="Arial" w:eastAsia="Times New Roman" w:hAnsi="Arial" w:cs="Arial"/>
          <w:color w:val="202020"/>
          <w:sz w:val="21"/>
          <w:szCs w:val="21"/>
        </w:rPr>
      </w:pPr>
      <w:ins w:id="2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EVERYDAY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ins w:id="3" w:author="Unknown"/>
          <w:rFonts w:ascii="Arial" w:eastAsia="Times New Roman" w:hAnsi="Arial" w:cs="Arial"/>
          <w:color w:val="202020"/>
          <w:sz w:val="21"/>
          <w:szCs w:val="21"/>
        </w:rPr>
      </w:pPr>
      <w:ins w:id="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ins w:id="5" w:author="Unknown"/>
          <w:rFonts w:ascii="Arial" w:eastAsia="Times New Roman" w:hAnsi="Arial" w:cs="Arial"/>
          <w:color w:val="202020"/>
          <w:sz w:val="21"/>
          <w:szCs w:val="21"/>
        </w:rPr>
      </w:pPr>
      <w:ins w:id="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ins w:id="7" w:author="Unknown"/>
          <w:rFonts w:ascii="Arial" w:eastAsia="Times New Roman" w:hAnsi="Arial" w:cs="Arial"/>
          <w:color w:val="202020"/>
          <w:sz w:val="21"/>
          <w:szCs w:val="21"/>
        </w:rPr>
      </w:pPr>
      <w:ins w:id="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ins w:id="9" w:author="Unknown"/>
          <w:rFonts w:ascii="Arial" w:eastAsia="Times New Roman" w:hAnsi="Arial" w:cs="Arial"/>
          <w:color w:val="202020"/>
          <w:sz w:val="21"/>
          <w:szCs w:val="21"/>
        </w:rPr>
      </w:pPr>
      <w:ins w:id="1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ins w:id="11" w:author="Unknown"/>
          <w:rFonts w:ascii="Arial" w:eastAsia="Times New Roman" w:hAnsi="Arial" w:cs="Arial"/>
          <w:color w:val="202020"/>
          <w:sz w:val="21"/>
          <w:szCs w:val="21"/>
        </w:rPr>
      </w:pPr>
      <w:ins w:id="1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ins w:id="13" w:author="Unknown"/>
          <w:rFonts w:ascii="Arial" w:eastAsia="Times New Roman" w:hAnsi="Arial" w:cs="Arial"/>
          <w:color w:val="202020"/>
          <w:sz w:val="21"/>
          <w:szCs w:val="21"/>
        </w:rPr>
      </w:pPr>
      <w:ins w:id="1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ins w:id="15" w:author="Unknown"/>
          <w:rFonts w:ascii="Arial" w:eastAsia="Times New Roman" w:hAnsi="Arial" w:cs="Arial"/>
          <w:color w:val="202020"/>
          <w:sz w:val="21"/>
          <w:szCs w:val="21"/>
        </w:rPr>
      </w:pPr>
      <w:ins w:id="1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ins w:id="17" w:author="Unknown"/>
          <w:rFonts w:ascii="Arial" w:eastAsia="Times New Roman" w:hAnsi="Arial" w:cs="Arial"/>
          <w:color w:val="202020"/>
          <w:sz w:val="21"/>
          <w:szCs w:val="21"/>
        </w:rPr>
      </w:pPr>
      <w:ins w:id="1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ins w:id="19" w:author="Unknown"/>
          <w:rFonts w:ascii="Arial" w:eastAsia="Times New Roman" w:hAnsi="Arial" w:cs="Arial"/>
          <w:color w:val="202020"/>
          <w:sz w:val="21"/>
          <w:szCs w:val="21"/>
        </w:rPr>
      </w:pPr>
      <w:ins w:id="2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ins w:id="21" w:author="Unknown"/>
          <w:rFonts w:ascii="Arial" w:eastAsia="Times New Roman" w:hAnsi="Arial" w:cs="Arial"/>
          <w:color w:val="202020"/>
          <w:sz w:val="21"/>
          <w:szCs w:val="21"/>
        </w:rPr>
      </w:pPr>
      <w:ins w:id="2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shd w:val="clear" w:color="auto" w:fill="FFFFFF"/>
        <w:spacing w:after="0" w:line="300" w:lineRule="atLeast"/>
        <w:jc w:val="right"/>
        <w:rPr>
          <w:ins w:id="23" w:author="Unknown"/>
          <w:rFonts w:ascii="Arial" w:eastAsia="Times New Roman" w:hAnsi="Arial" w:cs="Arial"/>
          <w:color w:val="202020"/>
          <w:sz w:val="21"/>
          <w:szCs w:val="21"/>
        </w:rPr>
      </w:pPr>
      <w:ins w:id="24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"http://www.sheir.org/science-mcqs.html"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&gt;&gt; Everyday Science MCQs (11-20)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Sun is a __________.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Star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Planet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Asteroid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Meteor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average adult has a blood volume of about __________ liters.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most abundant element in the universe is __________.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Oxygen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Hydrogen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Carbon Dioxide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Silicon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most abundant element in the Earth's crust is __________.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Oxygen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Hydrogen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Carbon Dioxide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Silicon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Each day human body breathe in __________ liters of air.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5,000 to 10,000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10,000 to 15,000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15,000 to 20,000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20,000 to 25,000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Deficiency of Vitamin-D results in __________.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lastRenderedPageBreak/>
        <w:t>night blindness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rickets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scurvy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hair fall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hyperlink r:id="rId6" w:history="1">
        <w:r w:rsidRPr="00FA6920">
          <w:rPr>
            <w:rFonts w:ascii="Arial" w:eastAsia="Times New Roman" w:hAnsi="Arial" w:cs="Arial"/>
            <w:color w:val="2255AA"/>
            <w:sz w:val="21"/>
          </w:rPr>
          <w:t>SI unit</w:t>
        </w:r>
      </w:hyperlink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of "pressure" is _________.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pascal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joule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tesla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henry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most densest substance on the Earth is __________.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Platinum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Copper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Steel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Osmium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 camera uses a __________ to form an image.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convex lens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concave lens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condenser lens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from the following is NOT a conductor?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Aluminium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Silicon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Graphite</w:t>
      </w:r>
    </w:p>
    <w:p w:rsidR="00FA6920" w:rsidRPr="00FA6920" w:rsidRDefault="00FA6920" w:rsidP="00FA692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are conductors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25" w:author="Unknown"/>
          <w:rFonts w:ascii="Arial" w:eastAsia="Times New Roman" w:hAnsi="Arial" w:cs="Arial"/>
          <w:color w:val="202020"/>
          <w:sz w:val="21"/>
          <w:szCs w:val="21"/>
        </w:rPr>
      </w:pPr>
      <w:ins w:id="26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ins w:id="27" w:author="Unknown"/>
          <w:rFonts w:ascii="Arial" w:eastAsia="Times New Roman" w:hAnsi="Arial" w:cs="Arial"/>
          <w:color w:val="202020"/>
          <w:sz w:val="21"/>
          <w:szCs w:val="21"/>
        </w:rPr>
      </w:pPr>
      <w:ins w:id="2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ins w:id="29" w:author="Unknown"/>
          <w:rFonts w:ascii="Arial" w:eastAsia="Times New Roman" w:hAnsi="Arial" w:cs="Arial"/>
          <w:color w:val="202020"/>
          <w:sz w:val="21"/>
          <w:szCs w:val="21"/>
        </w:rPr>
      </w:pPr>
      <w:ins w:id="3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ins w:id="31" w:author="Unknown"/>
          <w:rFonts w:ascii="Arial" w:eastAsia="Times New Roman" w:hAnsi="Arial" w:cs="Arial"/>
          <w:color w:val="202020"/>
          <w:sz w:val="21"/>
          <w:szCs w:val="21"/>
        </w:rPr>
      </w:pPr>
      <w:ins w:id="3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ins w:id="33" w:author="Unknown"/>
          <w:rFonts w:ascii="Arial" w:eastAsia="Times New Roman" w:hAnsi="Arial" w:cs="Arial"/>
          <w:color w:val="202020"/>
          <w:sz w:val="21"/>
          <w:szCs w:val="21"/>
        </w:rPr>
      </w:pPr>
      <w:ins w:id="3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ins w:id="35" w:author="Unknown"/>
          <w:rFonts w:ascii="Arial" w:eastAsia="Times New Roman" w:hAnsi="Arial" w:cs="Arial"/>
          <w:color w:val="202020"/>
          <w:sz w:val="21"/>
          <w:szCs w:val="21"/>
        </w:rPr>
      </w:pPr>
      <w:ins w:id="3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ins w:id="37" w:author="Unknown"/>
          <w:rFonts w:ascii="Arial" w:eastAsia="Times New Roman" w:hAnsi="Arial" w:cs="Arial"/>
          <w:color w:val="202020"/>
          <w:sz w:val="21"/>
          <w:szCs w:val="21"/>
        </w:rPr>
      </w:pPr>
      <w:ins w:id="3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ins w:id="39" w:author="Unknown"/>
          <w:rFonts w:ascii="Arial" w:eastAsia="Times New Roman" w:hAnsi="Arial" w:cs="Arial"/>
          <w:color w:val="202020"/>
          <w:sz w:val="21"/>
          <w:szCs w:val="21"/>
        </w:rPr>
      </w:pPr>
      <w:ins w:id="4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ins w:id="41" w:author="Unknown"/>
          <w:rFonts w:ascii="Arial" w:eastAsia="Times New Roman" w:hAnsi="Arial" w:cs="Arial"/>
          <w:color w:val="202020"/>
          <w:sz w:val="21"/>
          <w:szCs w:val="21"/>
        </w:rPr>
      </w:pPr>
      <w:ins w:id="4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ins w:id="43" w:author="Unknown"/>
          <w:rFonts w:ascii="Arial" w:eastAsia="Times New Roman" w:hAnsi="Arial" w:cs="Arial"/>
          <w:color w:val="202020"/>
          <w:sz w:val="21"/>
          <w:szCs w:val="21"/>
        </w:rPr>
      </w:pPr>
      <w:ins w:id="4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ins w:id="45" w:author="Unknown"/>
          <w:rFonts w:ascii="Arial" w:eastAsia="Times New Roman" w:hAnsi="Arial" w:cs="Arial"/>
          <w:color w:val="202020"/>
          <w:sz w:val="21"/>
          <w:szCs w:val="21"/>
        </w:rPr>
      </w:pPr>
      <w:ins w:id="4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shd w:val="clear" w:color="auto" w:fill="FFFFFF"/>
        <w:spacing w:after="0" w:line="300" w:lineRule="atLeast"/>
        <w:jc w:val="right"/>
        <w:rPr>
          <w:ins w:id="47" w:author="Unknown"/>
          <w:rFonts w:ascii="Arial" w:eastAsia="Times New Roman" w:hAnsi="Arial" w:cs="Arial"/>
          <w:color w:val="202020"/>
          <w:sz w:val="21"/>
          <w:szCs w:val="21"/>
        </w:rPr>
      </w:pPr>
      <w:ins w:id="48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"http://www.sheir.org/everyday_science_mcqs.html"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&lt;&lt; Science MCQs (01-10)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br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"http://www.sheir.org/everyday-science-quiz.html"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&gt;&gt; Science MCQs (21-30)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49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50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51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52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AE511C" w:rsidP="00FA692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hyperlink r:id="rId7" w:history="1">
        <w:r w:rsidR="00FA6920" w:rsidRPr="00FA6920">
          <w:rPr>
            <w:rFonts w:ascii="Arial" w:eastAsia="Times New Roman" w:hAnsi="Arial" w:cs="Arial"/>
            <w:color w:val="2255AA"/>
            <w:sz w:val="21"/>
          </w:rPr>
          <w:t>CNG</w:t>
        </w:r>
      </w:hyperlink>
      <w:r w:rsidR="00FA6920" w:rsidRPr="00FA6920">
        <w:rPr>
          <w:rFonts w:ascii="Arial" w:eastAsia="Times New Roman" w:hAnsi="Arial" w:cs="Arial"/>
          <w:color w:val="202020"/>
          <w:sz w:val="21"/>
        </w:rPr>
        <w:t> </w:t>
      </w:r>
      <w:r w:rsidR="00FA6920" w:rsidRPr="00FA6920">
        <w:rPr>
          <w:rFonts w:ascii="Arial" w:eastAsia="Times New Roman" w:hAnsi="Arial" w:cs="Arial"/>
          <w:color w:val="202020"/>
          <w:sz w:val="21"/>
          <w:szCs w:val="21"/>
        </w:rPr>
        <w:t>stands for?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Converted Natural Gas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Conduced Natural Gas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Conducted Natural Gas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Compressed Natural Gas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from the following is true for "Sound"?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Sound cannot travel through a vaccum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lastRenderedPageBreak/>
        <w:t>Sound cannot travel through gases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Sound cannot travel through liquids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Sound cannot travel through solids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When white light is passed through a prism, it splits into __________ colours.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8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 nanometer = ?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-3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meter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-6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meter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-9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meter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-12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meter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AE511C" w:rsidP="00FA692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hyperlink r:id="rId8" w:history="1">
        <w:r w:rsidR="00FA6920" w:rsidRPr="00FA6920">
          <w:rPr>
            <w:rFonts w:ascii="Arial" w:eastAsia="Times New Roman" w:hAnsi="Arial" w:cs="Arial"/>
            <w:color w:val="2255AA"/>
            <w:sz w:val="21"/>
          </w:rPr>
          <w:t>Instrument</w:t>
        </w:r>
      </w:hyperlink>
      <w:r w:rsidR="00FA6920" w:rsidRPr="00FA6920">
        <w:rPr>
          <w:rFonts w:ascii="Arial" w:eastAsia="Times New Roman" w:hAnsi="Arial" w:cs="Arial"/>
          <w:color w:val="202020"/>
          <w:sz w:val="21"/>
        </w:rPr>
        <w:t> </w:t>
      </w:r>
      <w:r w:rsidR="00FA6920" w:rsidRPr="00FA6920">
        <w:rPr>
          <w:rFonts w:ascii="Arial" w:eastAsia="Times New Roman" w:hAnsi="Arial" w:cs="Arial"/>
          <w:color w:val="202020"/>
          <w:sz w:val="21"/>
          <w:szCs w:val="21"/>
        </w:rPr>
        <w:t>used for measuring very high temperature is __________.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Pyroscope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Pyrometer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Seismograph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Xylometer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Sound waves are _________ waves.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Transverse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Electromagnetic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Longitudinal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lifespan of White Blood Cells is __________ day(s).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2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3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fluid part of blood is known as __________.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plasma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platelets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blood cells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X-rays were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hyperlink r:id="rId9" w:history="1">
        <w:r w:rsidRPr="00FA6920">
          <w:rPr>
            <w:rFonts w:ascii="Arial" w:eastAsia="Times New Roman" w:hAnsi="Arial" w:cs="Arial"/>
            <w:color w:val="2255AA"/>
            <w:sz w:val="21"/>
          </w:rPr>
          <w:t>discovered</w:t>
        </w:r>
      </w:hyperlink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by __________.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Rontgen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Thomson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Rutherford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Bacquerel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speed of light is __________.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280,000 km/s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300,000 km/s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320,000 km/s</w:t>
      </w:r>
    </w:p>
    <w:p w:rsidR="00FA6920" w:rsidRPr="00FA6920" w:rsidRDefault="00FA6920" w:rsidP="00FA6920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53" w:author="Unknown"/>
          <w:rFonts w:ascii="Arial" w:eastAsia="Times New Roman" w:hAnsi="Arial" w:cs="Arial"/>
          <w:color w:val="202020"/>
          <w:sz w:val="21"/>
          <w:szCs w:val="21"/>
        </w:rPr>
      </w:pPr>
      <w:ins w:id="54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lastRenderedPageBreak/>
          <w:t>ANSWERS: EVERYDAY SCIENCE QUIZ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ins w:id="55" w:author="Unknown"/>
          <w:rFonts w:ascii="Arial" w:eastAsia="Times New Roman" w:hAnsi="Arial" w:cs="Arial"/>
          <w:color w:val="202020"/>
          <w:sz w:val="21"/>
          <w:szCs w:val="21"/>
        </w:rPr>
      </w:pPr>
      <w:ins w:id="5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ins w:id="57" w:author="Unknown"/>
          <w:rFonts w:ascii="Arial" w:eastAsia="Times New Roman" w:hAnsi="Arial" w:cs="Arial"/>
          <w:color w:val="202020"/>
          <w:sz w:val="21"/>
          <w:szCs w:val="21"/>
        </w:rPr>
      </w:pPr>
      <w:ins w:id="5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ins w:id="59" w:author="Unknown"/>
          <w:rFonts w:ascii="Arial" w:eastAsia="Times New Roman" w:hAnsi="Arial" w:cs="Arial"/>
          <w:color w:val="202020"/>
          <w:sz w:val="21"/>
          <w:szCs w:val="21"/>
        </w:rPr>
      </w:pPr>
      <w:ins w:id="6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ins w:id="61" w:author="Unknown"/>
          <w:rFonts w:ascii="Arial" w:eastAsia="Times New Roman" w:hAnsi="Arial" w:cs="Arial"/>
          <w:color w:val="202020"/>
          <w:sz w:val="21"/>
          <w:szCs w:val="21"/>
        </w:rPr>
      </w:pPr>
      <w:ins w:id="6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ins w:id="63" w:author="Unknown"/>
          <w:rFonts w:ascii="Arial" w:eastAsia="Times New Roman" w:hAnsi="Arial" w:cs="Arial"/>
          <w:color w:val="202020"/>
          <w:sz w:val="21"/>
          <w:szCs w:val="21"/>
        </w:rPr>
      </w:pPr>
      <w:ins w:id="6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ins w:id="65" w:author="Unknown"/>
          <w:rFonts w:ascii="Arial" w:eastAsia="Times New Roman" w:hAnsi="Arial" w:cs="Arial"/>
          <w:color w:val="202020"/>
          <w:sz w:val="21"/>
          <w:szCs w:val="21"/>
        </w:rPr>
      </w:pPr>
      <w:ins w:id="6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ins w:id="67" w:author="Unknown"/>
          <w:rFonts w:ascii="Arial" w:eastAsia="Times New Roman" w:hAnsi="Arial" w:cs="Arial"/>
          <w:color w:val="202020"/>
          <w:sz w:val="21"/>
          <w:szCs w:val="21"/>
        </w:rPr>
      </w:pPr>
      <w:ins w:id="6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ins w:id="69" w:author="Unknown"/>
          <w:rFonts w:ascii="Arial" w:eastAsia="Times New Roman" w:hAnsi="Arial" w:cs="Arial"/>
          <w:color w:val="202020"/>
          <w:sz w:val="21"/>
          <w:szCs w:val="21"/>
        </w:rPr>
      </w:pPr>
      <w:ins w:id="7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ins w:id="71" w:author="Unknown"/>
          <w:rFonts w:ascii="Arial" w:eastAsia="Times New Roman" w:hAnsi="Arial" w:cs="Arial"/>
          <w:color w:val="202020"/>
          <w:sz w:val="21"/>
          <w:szCs w:val="21"/>
        </w:rPr>
      </w:pPr>
      <w:ins w:id="7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ins w:id="73" w:author="Unknown"/>
          <w:rFonts w:ascii="Arial" w:eastAsia="Times New Roman" w:hAnsi="Arial" w:cs="Arial"/>
          <w:color w:val="202020"/>
          <w:sz w:val="21"/>
          <w:szCs w:val="21"/>
        </w:rPr>
      </w:pPr>
      <w:ins w:id="7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shd w:val="clear" w:color="auto" w:fill="FFFFFF"/>
        <w:spacing w:after="0" w:line="300" w:lineRule="atLeast"/>
        <w:jc w:val="right"/>
        <w:rPr>
          <w:ins w:id="75" w:author="Unknown"/>
          <w:rFonts w:ascii="Arial" w:eastAsia="Times New Roman" w:hAnsi="Arial" w:cs="Arial"/>
          <w:color w:val="202020"/>
          <w:sz w:val="21"/>
          <w:szCs w:val="21"/>
        </w:rPr>
      </w:pPr>
      <w:ins w:id="76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"http://www.sheir.org/science-mcqs.html"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&lt;&lt; Everyday Science Quiz (11-20)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br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"http://www.sheir.org/everyday-science-quizzes.html"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&gt;&gt; Everyday Science Quiz (31-40)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77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78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79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80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During winter in cold countries, the __________ is mixed to melt the ice on the icy roads.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Salt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Chlorine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Carbon dioxide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Water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 a very low temperature which from the following will freeze at last?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River water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Canal water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Sea water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Water in a lake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nearest planet to the Earth is _________.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Venus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Mercury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Mars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planet that moves round the Sun at the highest speed is?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Jupiter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Venus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Mars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Mercury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 general, Comets have __________ orbits.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Elliptical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Highly elliptical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Circular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Parabolic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GPS is an abbreviation for?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Global Poles System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Global PolySiliconium Store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Global Positioning System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Global Position Structure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Oxidation is a chemical reaction involving the __________.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lastRenderedPageBreak/>
        <w:t>Gain of Electrons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Loss of Electrons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Gain of Protons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Loss of Protons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At night, Plants intake __________ and release __________.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Oxygen – Carbon dioxide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Carbon dioxide – Oxygen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Oxygen – Carbon monoxide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Carbon monoxide – Oxygen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Urine is produced in __________.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Kidneys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Lungs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Large intestine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Liver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Blood is cleaned by __________.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Lungs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Liver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Heart</w:t>
      </w:r>
    </w:p>
    <w:p w:rsidR="00FA6920" w:rsidRPr="00FA6920" w:rsidRDefault="00FA6920" w:rsidP="00FA6920">
      <w:pPr>
        <w:numPr>
          <w:ilvl w:val="1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Kidneys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81" w:author="Unknown"/>
          <w:rFonts w:ascii="Arial" w:eastAsia="Times New Roman" w:hAnsi="Arial" w:cs="Arial"/>
          <w:color w:val="202020"/>
          <w:sz w:val="21"/>
          <w:szCs w:val="21"/>
        </w:rPr>
      </w:pPr>
      <w:ins w:id="82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EVERYDAY SCIENCE QUIZZES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rPr>
          <w:ins w:id="83" w:author="Unknown"/>
          <w:rFonts w:ascii="Arial" w:eastAsia="Times New Roman" w:hAnsi="Arial" w:cs="Arial"/>
          <w:color w:val="202020"/>
          <w:sz w:val="21"/>
          <w:szCs w:val="21"/>
        </w:rPr>
      </w:pPr>
      <w:ins w:id="8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rPr>
          <w:ins w:id="85" w:author="Unknown"/>
          <w:rFonts w:ascii="Arial" w:eastAsia="Times New Roman" w:hAnsi="Arial" w:cs="Arial"/>
          <w:color w:val="202020"/>
          <w:sz w:val="21"/>
          <w:szCs w:val="21"/>
        </w:rPr>
      </w:pPr>
      <w:ins w:id="8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rPr>
          <w:ins w:id="87" w:author="Unknown"/>
          <w:rFonts w:ascii="Arial" w:eastAsia="Times New Roman" w:hAnsi="Arial" w:cs="Arial"/>
          <w:color w:val="202020"/>
          <w:sz w:val="21"/>
          <w:szCs w:val="21"/>
        </w:rPr>
      </w:pPr>
      <w:ins w:id="8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rPr>
          <w:ins w:id="89" w:author="Unknown"/>
          <w:rFonts w:ascii="Arial" w:eastAsia="Times New Roman" w:hAnsi="Arial" w:cs="Arial"/>
          <w:color w:val="202020"/>
          <w:sz w:val="21"/>
          <w:szCs w:val="21"/>
        </w:rPr>
      </w:pPr>
      <w:ins w:id="9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rPr>
          <w:ins w:id="91" w:author="Unknown"/>
          <w:rFonts w:ascii="Arial" w:eastAsia="Times New Roman" w:hAnsi="Arial" w:cs="Arial"/>
          <w:color w:val="202020"/>
          <w:sz w:val="21"/>
          <w:szCs w:val="21"/>
        </w:rPr>
      </w:pPr>
      <w:ins w:id="9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rPr>
          <w:ins w:id="93" w:author="Unknown"/>
          <w:rFonts w:ascii="Arial" w:eastAsia="Times New Roman" w:hAnsi="Arial" w:cs="Arial"/>
          <w:color w:val="202020"/>
          <w:sz w:val="21"/>
          <w:szCs w:val="21"/>
        </w:rPr>
      </w:pPr>
      <w:ins w:id="9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rPr>
          <w:ins w:id="95" w:author="Unknown"/>
          <w:rFonts w:ascii="Arial" w:eastAsia="Times New Roman" w:hAnsi="Arial" w:cs="Arial"/>
          <w:color w:val="202020"/>
          <w:sz w:val="21"/>
          <w:szCs w:val="21"/>
        </w:rPr>
      </w:pPr>
      <w:ins w:id="9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rPr>
          <w:ins w:id="97" w:author="Unknown"/>
          <w:rFonts w:ascii="Arial" w:eastAsia="Times New Roman" w:hAnsi="Arial" w:cs="Arial"/>
          <w:color w:val="202020"/>
          <w:sz w:val="21"/>
          <w:szCs w:val="21"/>
        </w:rPr>
      </w:pPr>
      <w:ins w:id="9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rPr>
          <w:ins w:id="99" w:author="Unknown"/>
          <w:rFonts w:ascii="Arial" w:eastAsia="Times New Roman" w:hAnsi="Arial" w:cs="Arial"/>
          <w:color w:val="202020"/>
          <w:sz w:val="21"/>
          <w:szCs w:val="21"/>
        </w:rPr>
      </w:pPr>
      <w:ins w:id="10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rPr>
          <w:ins w:id="101" w:author="Unknown"/>
          <w:rFonts w:ascii="Arial" w:eastAsia="Times New Roman" w:hAnsi="Arial" w:cs="Arial"/>
          <w:color w:val="202020"/>
          <w:sz w:val="21"/>
          <w:szCs w:val="21"/>
        </w:rPr>
      </w:pPr>
      <w:ins w:id="10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shd w:val="clear" w:color="auto" w:fill="FFFFFF"/>
        <w:spacing w:after="0" w:line="300" w:lineRule="atLeast"/>
        <w:jc w:val="right"/>
        <w:rPr>
          <w:ins w:id="103" w:author="Unknown"/>
          <w:rFonts w:ascii="Arial" w:eastAsia="Times New Roman" w:hAnsi="Arial" w:cs="Arial"/>
          <w:color w:val="202020"/>
          <w:sz w:val="21"/>
          <w:szCs w:val="21"/>
        </w:rPr>
      </w:pPr>
      <w:ins w:id="104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"http://www.sheir.org/everyday-science-quiz.html"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&lt;&lt; Everyday Science Quizzes (21-30)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br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"http://www.sheir.org/science-quiz.html"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&gt;&gt; Everyday Science Quizzes (41-50)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105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106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107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108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9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position of an element in the Periodic Table is determined by its __________ number.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Electron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Proton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Neutron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Positron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9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salinity of sea water is determined by the amount of common salt (Sodium Chloride) in __________ of sea water.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 gram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 grams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 kg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 kg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planet which is easily visible from the Earth is?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lastRenderedPageBreak/>
        <w:t>Mercury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Venus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Mars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Jupiter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Great Spot is on the planet __________.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Saturn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Venus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Mars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Jupiter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Great Spot is a __________.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Mountain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Desert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Frozen Carbon dioxide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Storm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9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bodyguard of the Earth is __________ that save the Earth from many Comets and Asteroids.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Mars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Saturn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Uranus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Jupiter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 light year = ?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9.5x10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6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km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9.5x10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9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km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9.5x10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12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km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9.5x10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18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km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planets visible to us without using a telescope are __________.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3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9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According to Big Bang Theory, the Universe began about __________ billion years ago.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 – 20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20 – 30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30 – 40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40 – 50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Biosensor is used to measure?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Blood glucose level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body pH value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Amount of hemoglobin</w:t>
      </w:r>
    </w:p>
    <w:p w:rsidR="00FA6920" w:rsidRPr="00FA6920" w:rsidRDefault="00FA6920" w:rsidP="00FA6920">
      <w:pPr>
        <w:numPr>
          <w:ilvl w:val="1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Salinity in Urine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109" w:author="Unknown"/>
          <w:rFonts w:ascii="Arial" w:eastAsia="Times New Roman" w:hAnsi="Arial" w:cs="Arial"/>
          <w:color w:val="202020"/>
          <w:sz w:val="21"/>
          <w:szCs w:val="21"/>
        </w:rPr>
      </w:pPr>
      <w:ins w:id="110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QUIZ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ins w:id="111" w:author="Unknown"/>
          <w:rFonts w:ascii="Arial" w:eastAsia="Times New Roman" w:hAnsi="Arial" w:cs="Arial"/>
          <w:color w:val="202020"/>
          <w:sz w:val="21"/>
          <w:szCs w:val="21"/>
        </w:rPr>
      </w:pPr>
      <w:ins w:id="11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ins w:id="113" w:author="Unknown"/>
          <w:rFonts w:ascii="Arial" w:eastAsia="Times New Roman" w:hAnsi="Arial" w:cs="Arial"/>
          <w:color w:val="202020"/>
          <w:sz w:val="21"/>
          <w:szCs w:val="21"/>
        </w:rPr>
      </w:pPr>
      <w:ins w:id="11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ins w:id="115" w:author="Unknown"/>
          <w:rFonts w:ascii="Arial" w:eastAsia="Times New Roman" w:hAnsi="Arial" w:cs="Arial"/>
          <w:color w:val="202020"/>
          <w:sz w:val="21"/>
          <w:szCs w:val="21"/>
        </w:rPr>
      </w:pPr>
      <w:ins w:id="11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ins w:id="117" w:author="Unknown"/>
          <w:rFonts w:ascii="Arial" w:eastAsia="Times New Roman" w:hAnsi="Arial" w:cs="Arial"/>
          <w:color w:val="202020"/>
          <w:sz w:val="21"/>
          <w:szCs w:val="21"/>
        </w:rPr>
      </w:pPr>
      <w:ins w:id="11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lastRenderedPageBreak/>
          <w:t>D</w:t>
        </w:r>
      </w:ins>
    </w:p>
    <w:p w:rsidR="00FA6920" w:rsidRPr="00FA6920" w:rsidRDefault="00FA6920" w:rsidP="00FA6920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ins w:id="119" w:author="Unknown"/>
          <w:rFonts w:ascii="Arial" w:eastAsia="Times New Roman" w:hAnsi="Arial" w:cs="Arial"/>
          <w:color w:val="202020"/>
          <w:sz w:val="21"/>
          <w:szCs w:val="21"/>
        </w:rPr>
      </w:pPr>
      <w:ins w:id="12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ins w:id="121" w:author="Unknown"/>
          <w:rFonts w:ascii="Arial" w:eastAsia="Times New Roman" w:hAnsi="Arial" w:cs="Arial"/>
          <w:color w:val="202020"/>
          <w:sz w:val="21"/>
          <w:szCs w:val="21"/>
        </w:rPr>
      </w:pPr>
      <w:ins w:id="12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ins w:id="123" w:author="Unknown"/>
          <w:rFonts w:ascii="Arial" w:eastAsia="Times New Roman" w:hAnsi="Arial" w:cs="Arial"/>
          <w:color w:val="202020"/>
          <w:sz w:val="21"/>
          <w:szCs w:val="21"/>
        </w:rPr>
      </w:pPr>
      <w:ins w:id="12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ins w:id="125" w:author="Unknown"/>
          <w:rFonts w:ascii="Arial" w:eastAsia="Times New Roman" w:hAnsi="Arial" w:cs="Arial"/>
          <w:color w:val="202020"/>
          <w:sz w:val="21"/>
          <w:szCs w:val="21"/>
        </w:rPr>
      </w:pPr>
      <w:ins w:id="12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ins w:id="127" w:author="Unknown"/>
          <w:rFonts w:ascii="Arial" w:eastAsia="Times New Roman" w:hAnsi="Arial" w:cs="Arial"/>
          <w:color w:val="202020"/>
          <w:sz w:val="21"/>
          <w:szCs w:val="21"/>
        </w:rPr>
      </w:pPr>
      <w:ins w:id="12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ins w:id="129" w:author="Unknown"/>
          <w:rFonts w:ascii="Arial" w:eastAsia="Times New Roman" w:hAnsi="Arial" w:cs="Arial"/>
          <w:color w:val="202020"/>
          <w:sz w:val="21"/>
          <w:szCs w:val="21"/>
        </w:rPr>
      </w:pPr>
      <w:ins w:id="13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shd w:val="clear" w:color="auto" w:fill="FFFFFF"/>
        <w:spacing w:after="0" w:line="300" w:lineRule="atLeast"/>
        <w:jc w:val="right"/>
        <w:rPr>
          <w:ins w:id="131" w:author="Unknown"/>
          <w:rFonts w:ascii="Arial" w:eastAsia="Times New Roman" w:hAnsi="Arial" w:cs="Arial"/>
          <w:color w:val="202020"/>
          <w:sz w:val="21"/>
          <w:szCs w:val="21"/>
        </w:rPr>
      </w:pPr>
      <w:ins w:id="132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"http://www.sheir.org/everyday-science-quizzes.html"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&lt;&lt; Science Quiz (31-40)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br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"http://www.sheir.org/science-quizzes.html"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&gt;&gt; Science Quiz (51-60)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133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134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135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136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11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Einstein’s famous equation which states that mass and energy are interchangeable is?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 = mc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2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 = cm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2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 = ec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2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 = ce</w:t>
      </w:r>
      <w:r w:rsidRPr="00FA6920">
        <w:rPr>
          <w:rFonts w:ascii="Arial" w:eastAsia="Times New Roman" w:hAnsi="Arial" w:cs="Arial"/>
          <w:color w:val="202020"/>
          <w:sz w:val="21"/>
          <w:szCs w:val="21"/>
          <w:vertAlign w:val="superscript"/>
        </w:rPr>
        <w:t>2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hyperlink r:id="rId10" w:history="1">
        <w:r w:rsidRPr="00FA6920">
          <w:rPr>
            <w:rFonts w:ascii="Arial" w:eastAsia="Times New Roman" w:hAnsi="Arial" w:cs="Arial"/>
            <w:color w:val="2255AA"/>
            <w:sz w:val="21"/>
          </w:rPr>
          <w:t>SI unit</w:t>
        </w:r>
      </w:hyperlink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of electric current is?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Coloumb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Ampere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Volt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Watt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principal constituent of the atmosphere of the Earth is?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Oxygen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Carbon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Hydrogen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Nitrogen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What is Dry Ice?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Solid Oxygen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Solid Carbon Dioxide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Solid Hydrogen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Solid Nitrogen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What are the primary colours?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White, Black, Blue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Red, Yellow, Blue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Red, Orange, Blue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Red, Green, Blue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Digestion of food is completed in the __________.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small intestine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large intestine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stomach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Liver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Carrot is good source of Vitamin?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 complex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lastRenderedPageBreak/>
        <w:t>For proper formation of teeth, __________ is essential.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iodine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copper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fluorine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iron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Deficiency of __________ causes loss of appetite and poor growth.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zinc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iodine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copper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iron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Meteorology is the study of?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seasons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atmosphere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air and sounds</w:t>
      </w:r>
    </w:p>
    <w:p w:rsidR="00FA6920" w:rsidRPr="00FA6920" w:rsidRDefault="00FA6920" w:rsidP="00FA6920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winds and clouds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137" w:author="Unknown"/>
          <w:rFonts w:ascii="Arial" w:eastAsia="Times New Roman" w:hAnsi="Arial" w:cs="Arial"/>
          <w:color w:val="202020"/>
          <w:sz w:val="21"/>
          <w:szCs w:val="21"/>
        </w:rPr>
      </w:pPr>
      <w:ins w:id="138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QUIZZES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rPr>
          <w:ins w:id="139" w:author="Unknown"/>
          <w:rFonts w:ascii="Arial" w:eastAsia="Times New Roman" w:hAnsi="Arial" w:cs="Arial"/>
          <w:color w:val="202020"/>
          <w:sz w:val="21"/>
          <w:szCs w:val="21"/>
        </w:rPr>
      </w:pPr>
      <w:ins w:id="14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rPr>
          <w:ins w:id="141" w:author="Unknown"/>
          <w:rFonts w:ascii="Arial" w:eastAsia="Times New Roman" w:hAnsi="Arial" w:cs="Arial"/>
          <w:color w:val="202020"/>
          <w:sz w:val="21"/>
          <w:szCs w:val="21"/>
        </w:rPr>
      </w:pPr>
      <w:ins w:id="14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rPr>
          <w:ins w:id="143" w:author="Unknown"/>
          <w:rFonts w:ascii="Arial" w:eastAsia="Times New Roman" w:hAnsi="Arial" w:cs="Arial"/>
          <w:color w:val="202020"/>
          <w:sz w:val="21"/>
          <w:szCs w:val="21"/>
        </w:rPr>
      </w:pPr>
      <w:ins w:id="14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rPr>
          <w:ins w:id="145" w:author="Unknown"/>
          <w:rFonts w:ascii="Arial" w:eastAsia="Times New Roman" w:hAnsi="Arial" w:cs="Arial"/>
          <w:color w:val="202020"/>
          <w:sz w:val="21"/>
          <w:szCs w:val="21"/>
        </w:rPr>
      </w:pPr>
      <w:ins w:id="14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rPr>
          <w:ins w:id="147" w:author="Unknown"/>
          <w:rFonts w:ascii="Arial" w:eastAsia="Times New Roman" w:hAnsi="Arial" w:cs="Arial"/>
          <w:color w:val="202020"/>
          <w:sz w:val="21"/>
          <w:szCs w:val="21"/>
        </w:rPr>
      </w:pPr>
      <w:ins w:id="14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rPr>
          <w:ins w:id="149" w:author="Unknown"/>
          <w:rFonts w:ascii="Arial" w:eastAsia="Times New Roman" w:hAnsi="Arial" w:cs="Arial"/>
          <w:color w:val="202020"/>
          <w:sz w:val="21"/>
          <w:szCs w:val="21"/>
        </w:rPr>
      </w:pPr>
      <w:ins w:id="15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rPr>
          <w:ins w:id="151" w:author="Unknown"/>
          <w:rFonts w:ascii="Arial" w:eastAsia="Times New Roman" w:hAnsi="Arial" w:cs="Arial"/>
          <w:color w:val="202020"/>
          <w:sz w:val="21"/>
          <w:szCs w:val="21"/>
        </w:rPr>
      </w:pPr>
      <w:ins w:id="15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rPr>
          <w:ins w:id="153" w:author="Unknown"/>
          <w:rFonts w:ascii="Arial" w:eastAsia="Times New Roman" w:hAnsi="Arial" w:cs="Arial"/>
          <w:color w:val="202020"/>
          <w:sz w:val="21"/>
          <w:szCs w:val="21"/>
        </w:rPr>
      </w:pPr>
      <w:ins w:id="15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rPr>
          <w:ins w:id="155" w:author="Unknown"/>
          <w:rFonts w:ascii="Arial" w:eastAsia="Times New Roman" w:hAnsi="Arial" w:cs="Arial"/>
          <w:color w:val="202020"/>
          <w:sz w:val="21"/>
          <w:szCs w:val="21"/>
        </w:rPr>
      </w:pPr>
      <w:ins w:id="15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rPr>
          <w:ins w:id="157" w:author="Unknown"/>
          <w:rFonts w:ascii="Arial" w:eastAsia="Times New Roman" w:hAnsi="Arial" w:cs="Arial"/>
          <w:color w:val="202020"/>
          <w:sz w:val="21"/>
          <w:szCs w:val="21"/>
        </w:rPr>
      </w:pPr>
      <w:ins w:id="15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shd w:val="clear" w:color="auto" w:fill="FFFFFF"/>
        <w:spacing w:after="0" w:line="300" w:lineRule="atLeast"/>
        <w:jc w:val="right"/>
        <w:rPr>
          <w:ins w:id="159" w:author="Unknown"/>
          <w:rFonts w:ascii="Arial" w:eastAsia="Times New Roman" w:hAnsi="Arial" w:cs="Arial"/>
          <w:color w:val="202020"/>
          <w:sz w:val="21"/>
          <w:szCs w:val="21"/>
        </w:rPr>
      </w:pPr>
      <w:ins w:id="160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"http://www.sheir.org/science-quiz.html"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&lt;&lt; Science Quizzes (41-50)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br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"http://www.sheir.org/general-science-mcqs.html"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&gt;&gt; Science Quizzes (61-70)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161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162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163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164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Carbon Dioxide in the atmosphere, by volume, is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0.03%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3%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13%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30%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Diamond is an allotropic form of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Carbon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Hydrogen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Nitrogen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Silicon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hyperlink r:id="rId11" w:history="1">
        <w:r w:rsidRPr="00FA6920">
          <w:rPr>
            <w:rFonts w:ascii="Arial" w:eastAsia="Times New Roman" w:hAnsi="Arial" w:cs="Arial"/>
            <w:color w:val="2255AA"/>
            <w:sz w:val="21"/>
          </w:rPr>
          <w:t>SI unit</w:t>
        </w:r>
      </w:hyperlink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of Heat is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Watt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Volt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Joule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Newton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good sources of Vitamin-A are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green leafy vegetables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lastRenderedPageBreak/>
        <w:t>seeds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fresh vegetables and fruits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sea foods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good sources of Vitamin-B Complex are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green leafy vegetables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seeds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fresh vegetables and fruits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sea foods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good sources of Vitamin-C are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green leafy vegetables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seeds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fresh vegetables and fruits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sea foods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good sources of iodine are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green leafy vegetables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seeds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fresh vegetables and fruits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sea foods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gas, commonly known as “laughing gas”, is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Cabon Dioxide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Sulfur Dioxide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Nitrous Oxide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Sodium Oxide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source of oxygen in photosynthesis is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water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salts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minerals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glucose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hyperlink r:id="rId12" w:history="1">
        <w:r w:rsidRPr="00FA6920">
          <w:rPr>
            <w:rFonts w:ascii="Arial" w:eastAsia="Times New Roman" w:hAnsi="Arial" w:cs="Arial"/>
            <w:color w:val="2255AA"/>
            <w:sz w:val="21"/>
          </w:rPr>
          <w:t>instrument</w:t>
        </w:r>
      </w:hyperlink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used to measure wind speed is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Anemometer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Barometer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Hydrometer</w:t>
      </w:r>
    </w:p>
    <w:p w:rsidR="00FA6920" w:rsidRPr="00FA6920" w:rsidRDefault="00FA6920" w:rsidP="00FA6920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Hygrometer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165" w:author="Unknown"/>
          <w:rFonts w:ascii="Arial" w:eastAsia="Times New Roman" w:hAnsi="Arial" w:cs="Arial"/>
          <w:color w:val="202020"/>
          <w:sz w:val="21"/>
          <w:szCs w:val="21"/>
        </w:rPr>
      </w:pPr>
      <w:ins w:id="166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GENERAL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rPr>
          <w:ins w:id="167" w:author="Unknown"/>
          <w:rFonts w:ascii="Arial" w:eastAsia="Times New Roman" w:hAnsi="Arial" w:cs="Arial"/>
          <w:color w:val="202020"/>
          <w:sz w:val="21"/>
          <w:szCs w:val="21"/>
        </w:rPr>
      </w:pPr>
      <w:ins w:id="16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rPr>
          <w:ins w:id="169" w:author="Unknown"/>
          <w:rFonts w:ascii="Arial" w:eastAsia="Times New Roman" w:hAnsi="Arial" w:cs="Arial"/>
          <w:color w:val="202020"/>
          <w:sz w:val="21"/>
          <w:szCs w:val="21"/>
        </w:rPr>
      </w:pPr>
      <w:ins w:id="17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rPr>
          <w:ins w:id="171" w:author="Unknown"/>
          <w:rFonts w:ascii="Arial" w:eastAsia="Times New Roman" w:hAnsi="Arial" w:cs="Arial"/>
          <w:color w:val="202020"/>
          <w:sz w:val="21"/>
          <w:szCs w:val="21"/>
        </w:rPr>
      </w:pPr>
      <w:ins w:id="17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rPr>
          <w:ins w:id="173" w:author="Unknown"/>
          <w:rFonts w:ascii="Arial" w:eastAsia="Times New Roman" w:hAnsi="Arial" w:cs="Arial"/>
          <w:color w:val="202020"/>
          <w:sz w:val="21"/>
          <w:szCs w:val="21"/>
        </w:rPr>
      </w:pPr>
      <w:ins w:id="17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rPr>
          <w:ins w:id="175" w:author="Unknown"/>
          <w:rFonts w:ascii="Arial" w:eastAsia="Times New Roman" w:hAnsi="Arial" w:cs="Arial"/>
          <w:color w:val="202020"/>
          <w:sz w:val="21"/>
          <w:szCs w:val="21"/>
        </w:rPr>
      </w:pPr>
      <w:ins w:id="17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rPr>
          <w:ins w:id="177" w:author="Unknown"/>
          <w:rFonts w:ascii="Arial" w:eastAsia="Times New Roman" w:hAnsi="Arial" w:cs="Arial"/>
          <w:color w:val="202020"/>
          <w:sz w:val="21"/>
          <w:szCs w:val="21"/>
        </w:rPr>
      </w:pPr>
      <w:ins w:id="17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rPr>
          <w:ins w:id="179" w:author="Unknown"/>
          <w:rFonts w:ascii="Arial" w:eastAsia="Times New Roman" w:hAnsi="Arial" w:cs="Arial"/>
          <w:color w:val="202020"/>
          <w:sz w:val="21"/>
          <w:szCs w:val="21"/>
        </w:rPr>
      </w:pPr>
      <w:ins w:id="18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rPr>
          <w:ins w:id="181" w:author="Unknown"/>
          <w:rFonts w:ascii="Arial" w:eastAsia="Times New Roman" w:hAnsi="Arial" w:cs="Arial"/>
          <w:color w:val="202020"/>
          <w:sz w:val="21"/>
          <w:szCs w:val="21"/>
        </w:rPr>
      </w:pPr>
      <w:ins w:id="18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rPr>
          <w:ins w:id="183" w:author="Unknown"/>
          <w:rFonts w:ascii="Arial" w:eastAsia="Times New Roman" w:hAnsi="Arial" w:cs="Arial"/>
          <w:color w:val="202020"/>
          <w:sz w:val="21"/>
          <w:szCs w:val="21"/>
        </w:rPr>
      </w:pPr>
      <w:ins w:id="18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rPr>
          <w:ins w:id="185" w:author="Unknown"/>
          <w:rFonts w:ascii="Arial" w:eastAsia="Times New Roman" w:hAnsi="Arial" w:cs="Arial"/>
          <w:color w:val="202020"/>
          <w:sz w:val="21"/>
          <w:szCs w:val="21"/>
        </w:rPr>
      </w:pPr>
      <w:ins w:id="18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shd w:val="clear" w:color="auto" w:fill="FFFFFF"/>
        <w:spacing w:after="0" w:line="300" w:lineRule="atLeast"/>
        <w:jc w:val="right"/>
        <w:rPr>
          <w:ins w:id="187" w:author="Unknown"/>
          <w:rFonts w:ascii="Arial" w:eastAsia="Times New Roman" w:hAnsi="Arial" w:cs="Arial"/>
          <w:color w:val="202020"/>
          <w:sz w:val="21"/>
          <w:szCs w:val="21"/>
        </w:rPr>
      </w:pPr>
      <w:ins w:id="188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lastRenderedPageBreak/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"http://www.sheir.org/science-quizzes.html"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&lt;&lt; General Science MCQs (51-60)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br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"http://www.sheir.org/general-science-quiz.html"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&gt;&gt; General Science MCQs (71-80)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189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190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191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192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natural fats and oils are composed of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Carbon, Hydrogen and Oxygen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Carbon, Hydrogen and Nitrogen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Carbon, Oxygen and Nitrogen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Hydrogen, Oxygen and Nitrogen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energy value of food is measured in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Joule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Calories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Tesla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Proteins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Wind energy is the __________ energy.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Potential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Transverse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Kinetic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Mechanical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Who is considered the founder of meteorology?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Aristotle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Plato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Einstein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Newton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Water covers __________ of the Earth's surface.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60%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65%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70%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75%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 general, wind speed of 105–137 caused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minor or no damage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considerable damage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severe damage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extreme damage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5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Acid rain is mainly caused by emissions of __________ in the atmosphere.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Sulfur Dioxide and Potassium Nitrate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Sulfur and Charcoal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Nitrogen Oxide and Potassium Nitrate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Sulfur Dioxide and Nitrogen Oxide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5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About 50% of the Earth’s crust, including the waters on the Earth and atmosphere, is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Oxygen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Cabon Dioxide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Silicon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Clay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fourth state of matter is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lastRenderedPageBreak/>
        <w:t>Water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Salts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Vapours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Plasma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device used to convert Alternate Current into Direct Current is called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Anemometer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Battery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Galvanometer</w:t>
      </w:r>
    </w:p>
    <w:p w:rsidR="00FA6920" w:rsidRPr="00FA6920" w:rsidRDefault="00FA6920" w:rsidP="00FA6920">
      <w:pPr>
        <w:numPr>
          <w:ilvl w:val="1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Rectifier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193" w:author="Unknown"/>
          <w:rFonts w:ascii="Arial" w:eastAsia="Times New Roman" w:hAnsi="Arial" w:cs="Arial"/>
          <w:color w:val="202020"/>
          <w:sz w:val="21"/>
          <w:szCs w:val="21"/>
        </w:rPr>
      </w:pPr>
      <w:ins w:id="194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GENERAL SCIENCE QUIZ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rPr>
          <w:ins w:id="195" w:author="Unknown"/>
          <w:rFonts w:ascii="Arial" w:eastAsia="Times New Roman" w:hAnsi="Arial" w:cs="Arial"/>
          <w:color w:val="202020"/>
          <w:sz w:val="21"/>
          <w:szCs w:val="21"/>
        </w:rPr>
      </w:pPr>
      <w:ins w:id="19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rPr>
          <w:ins w:id="197" w:author="Unknown"/>
          <w:rFonts w:ascii="Arial" w:eastAsia="Times New Roman" w:hAnsi="Arial" w:cs="Arial"/>
          <w:color w:val="202020"/>
          <w:sz w:val="21"/>
          <w:szCs w:val="21"/>
        </w:rPr>
      </w:pPr>
      <w:ins w:id="19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rPr>
          <w:ins w:id="199" w:author="Unknown"/>
          <w:rFonts w:ascii="Arial" w:eastAsia="Times New Roman" w:hAnsi="Arial" w:cs="Arial"/>
          <w:color w:val="202020"/>
          <w:sz w:val="21"/>
          <w:szCs w:val="21"/>
        </w:rPr>
      </w:pPr>
      <w:ins w:id="20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rPr>
          <w:ins w:id="201" w:author="Unknown"/>
          <w:rFonts w:ascii="Arial" w:eastAsia="Times New Roman" w:hAnsi="Arial" w:cs="Arial"/>
          <w:color w:val="202020"/>
          <w:sz w:val="21"/>
          <w:szCs w:val="21"/>
        </w:rPr>
      </w:pPr>
      <w:ins w:id="20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rPr>
          <w:ins w:id="203" w:author="Unknown"/>
          <w:rFonts w:ascii="Arial" w:eastAsia="Times New Roman" w:hAnsi="Arial" w:cs="Arial"/>
          <w:color w:val="202020"/>
          <w:sz w:val="21"/>
          <w:szCs w:val="21"/>
        </w:rPr>
      </w:pPr>
      <w:ins w:id="20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rPr>
          <w:ins w:id="205" w:author="Unknown"/>
          <w:rFonts w:ascii="Arial" w:eastAsia="Times New Roman" w:hAnsi="Arial" w:cs="Arial"/>
          <w:color w:val="202020"/>
          <w:sz w:val="21"/>
          <w:szCs w:val="21"/>
        </w:rPr>
      </w:pPr>
      <w:ins w:id="20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rPr>
          <w:ins w:id="207" w:author="Unknown"/>
          <w:rFonts w:ascii="Arial" w:eastAsia="Times New Roman" w:hAnsi="Arial" w:cs="Arial"/>
          <w:color w:val="202020"/>
          <w:sz w:val="21"/>
          <w:szCs w:val="21"/>
        </w:rPr>
      </w:pPr>
      <w:ins w:id="20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rPr>
          <w:ins w:id="209" w:author="Unknown"/>
          <w:rFonts w:ascii="Arial" w:eastAsia="Times New Roman" w:hAnsi="Arial" w:cs="Arial"/>
          <w:color w:val="202020"/>
          <w:sz w:val="21"/>
          <w:szCs w:val="21"/>
        </w:rPr>
      </w:pPr>
      <w:ins w:id="21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rPr>
          <w:ins w:id="211" w:author="Unknown"/>
          <w:rFonts w:ascii="Arial" w:eastAsia="Times New Roman" w:hAnsi="Arial" w:cs="Arial"/>
          <w:color w:val="202020"/>
          <w:sz w:val="21"/>
          <w:szCs w:val="21"/>
        </w:rPr>
      </w:pPr>
      <w:ins w:id="21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rPr>
          <w:ins w:id="213" w:author="Unknown"/>
          <w:rFonts w:ascii="Arial" w:eastAsia="Times New Roman" w:hAnsi="Arial" w:cs="Arial"/>
          <w:color w:val="202020"/>
          <w:sz w:val="21"/>
          <w:szCs w:val="21"/>
        </w:rPr>
      </w:pPr>
      <w:ins w:id="21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shd w:val="clear" w:color="auto" w:fill="FFFFFF"/>
        <w:spacing w:after="0" w:line="300" w:lineRule="atLeast"/>
        <w:jc w:val="right"/>
        <w:rPr>
          <w:ins w:id="215" w:author="Unknown"/>
          <w:rFonts w:ascii="Arial" w:eastAsia="Times New Roman" w:hAnsi="Arial" w:cs="Arial"/>
          <w:color w:val="202020"/>
          <w:sz w:val="21"/>
          <w:szCs w:val="21"/>
        </w:rPr>
      </w:pPr>
      <w:ins w:id="216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"http://www.sheir.org/general-science-mcqs.html"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&lt;&lt; General Science Quiz (61-70)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br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"http://www.sheir.org/general-science-quiz.html"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&gt;&gt; General Science Quiz (81-90)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217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218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</w:t>
        </w:r>
      </w:ins>
    </w:p>
    <w:p w:rsidR="00FA6920" w:rsidRPr="00FA6920" w:rsidRDefault="00FA6920" w:rsidP="00FA6920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 night, when photosynthesis is stopped, plants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take in Carbon Dioxide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take in Oxygen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give off Carbon Dioxide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give off Oxygen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During photosynthesis, plants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take in Carbon Dioxide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take in Oxygen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give off Carbon Dioxide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give off Oxygen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__________ are called the powerhouses of the cell.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Mitochondria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Vesicles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Lungs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Liver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Mitochondria contain their own supply of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DNA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Amino acids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Vitamins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Oxygen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first chemical explosive, Gunpowder, is a mixture of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Sulfur, Charcoal and Nitrogen Oxide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Sulfur, Charcoal, and Potassium Nitrate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lastRenderedPageBreak/>
        <w:t>Sulfur and Charcoal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Charcoal and Potassium Nitrate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number of oscillations per second is called the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hertz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waves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pitch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frequency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Sound waves from a loudspeaker are caused by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frequency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vibrations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pitch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amplitude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guitar has __________ strings.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hyperlink r:id="rId13" w:history="1">
        <w:r w:rsidRPr="00FA6920">
          <w:rPr>
            <w:rFonts w:ascii="Arial" w:eastAsia="Times New Roman" w:hAnsi="Arial" w:cs="Arial"/>
            <w:color w:val="2255AA"/>
            <w:sz w:val="21"/>
          </w:rPr>
          <w:t>device</w:t>
        </w:r>
      </w:hyperlink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used to measure movements of the heart is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Cardiograph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Seismograph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Hydrometer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Hygrometer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hyperlink r:id="rId14" w:history="1">
        <w:r w:rsidRPr="00FA6920">
          <w:rPr>
            <w:rFonts w:ascii="Arial" w:eastAsia="Times New Roman" w:hAnsi="Arial" w:cs="Arial"/>
            <w:color w:val="2255AA"/>
            <w:sz w:val="21"/>
          </w:rPr>
          <w:t>unit</w:t>
        </w:r>
      </w:hyperlink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used to measure ‘Pressure’ is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pascal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newton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watt</w:t>
      </w:r>
    </w:p>
    <w:p w:rsidR="00FA6920" w:rsidRPr="00FA6920" w:rsidRDefault="00FA6920" w:rsidP="00FA6920">
      <w:pPr>
        <w:numPr>
          <w:ilvl w:val="1"/>
          <w:numId w:val="1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tesla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219" w:author="Unknown"/>
          <w:rFonts w:ascii="Arial" w:eastAsia="Times New Roman" w:hAnsi="Arial" w:cs="Arial"/>
          <w:color w:val="202020"/>
          <w:sz w:val="21"/>
          <w:szCs w:val="21"/>
        </w:rPr>
      </w:pPr>
      <w:ins w:id="220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GENERAL SCIENCE QUIZZES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rPr>
          <w:ins w:id="221" w:author="Unknown"/>
          <w:rFonts w:ascii="Arial" w:eastAsia="Times New Roman" w:hAnsi="Arial" w:cs="Arial"/>
          <w:color w:val="202020"/>
          <w:sz w:val="21"/>
          <w:szCs w:val="21"/>
        </w:rPr>
      </w:pPr>
      <w:ins w:id="22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rPr>
          <w:ins w:id="223" w:author="Unknown"/>
          <w:rFonts w:ascii="Arial" w:eastAsia="Times New Roman" w:hAnsi="Arial" w:cs="Arial"/>
          <w:color w:val="202020"/>
          <w:sz w:val="21"/>
          <w:szCs w:val="21"/>
        </w:rPr>
      </w:pPr>
      <w:ins w:id="22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rPr>
          <w:ins w:id="225" w:author="Unknown"/>
          <w:rFonts w:ascii="Arial" w:eastAsia="Times New Roman" w:hAnsi="Arial" w:cs="Arial"/>
          <w:color w:val="202020"/>
          <w:sz w:val="21"/>
          <w:szCs w:val="21"/>
        </w:rPr>
      </w:pPr>
      <w:ins w:id="22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rPr>
          <w:ins w:id="227" w:author="Unknown"/>
          <w:rFonts w:ascii="Arial" w:eastAsia="Times New Roman" w:hAnsi="Arial" w:cs="Arial"/>
          <w:color w:val="202020"/>
          <w:sz w:val="21"/>
          <w:szCs w:val="21"/>
        </w:rPr>
      </w:pPr>
      <w:ins w:id="22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rPr>
          <w:ins w:id="229" w:author="Unknown"/>
          <w:rFonts w:ascii="Arial" w:eastAsia="Times New Roman" w:hAnsi="Arial" w:cs="Arial"/>
          <w:color w:val="202020"/>
          <w:sz w:val="21"/>
          <w:szCs w:val="21"/>
        </w:rPr>
      </w:pPr>
      <w:ins w:id="23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rPr>
          <w:ins w:id="231" w:author="Unknown"/>
          <w:rFonts w:ascii="Arial" w:eastAsia="Times New Roman" w:hAnsi="Arial" w:cs="Arial"/>
          <w:color w:val="202020"/>
          <w:sz w:val="21"/>
          <w:szCs w:val="21"/>
        </w:rPr>
      </w:pPr>
      <w:ins w:id="23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rPr>
          <w:ins w:id="233" w:author="Unknown"/>
          <w:rFonts w:ascii="Arial" w:eastAsia="Times New Roman" w:hAnsi="Arial" w:cs="Arial"/>
          <w:color w:val="202020"/>
          <w:sz w:val="21"/>
          <w:szCs w:val="21"/>
        </w:rPr>
      </w:pPr>
      <w:ins w:id="23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rPr>
          <w:ins w:id="235" w:author="Unknown"/>
          <w:rFonts w:ascii="Arial" w:eastAsia="Times New Roman" w:hAnsi="Arial" w:cs="Arial"/>
          <w:color w:val="202020"/>
          <w:sz w:val="21"/>
          <w:szCs w:val="21"/>
        </w:rPr>
      </w:pPr>
      <w:ins w:id="23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rPr>
          <w:ins w:id="237" w:author="Unknown"/>
          <w:rFonts w:ascii="Arial" w:eastAsia="Times New Roman" w:hAnsi="Arial" w:cs="Arial"/>
          <w:color w:val="202020"/>
          <w:sz w:val="21"/>
          <w:szCs w:val="21"/>
        </w:rPr>
      </w:pPr>
      <w:ins w:id="23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rPr>
          <w:ins w:id="239" w:author="Unknown"/>
          <w:rFonts w:ascii="Arial" w:eastAsia="Times New Roman" w:hAnsi="Arial" w:cs="Arial"/>
          <w:color w:val="202020"/>
          <w:sz w:val="21"/>
          <w:szCs w:val="21"/>
        </w:rPr>
      </w:pPr>
      <w:ins w:id="24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shd w:val="clear" w:color="auto" w:fill="FFFFFF"/>
        <w:spacing w:after="0" w:line="300" w:lineRule="atLeast"/>
        <w:jc w:val="right"/>
        <w:rPr>
          <w:ins w:id="241" w:author="Unknown"/>
          <w:rFonts w:ascii="Arial" w:eastAsia="Times New Roman" w:hAnsi="Arial" w:cs="Arial"/>
          <w:color w:val="202020"/>
          <w:sz w:val="21"/>
          <w:szCs w:val="21"/>
        </w:rPr>
      </w:pPr>
      <w:ins w:id="242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"http://www.sheir.org/general-science-quiz.html"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&lt;&lt; General Science Quizzes (71-80)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br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"http://www.sheir.org/daily-science-mcqs.html"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&gt;&gt; General Science Quizzes (91-100)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243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244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245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246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There are __________ methods of heat transfer.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3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from the following is NOT a method of heat transfer?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Conduction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Convection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Radiation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are methods of heat transfer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9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If we heat one end of metallic rod, the other end gets hot. The method of heat transfer is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Conduction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Convection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Radiation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 person seated in front of a fire receives heat by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Conduction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Convection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Radiation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hyperlink r:id="rId15" w:history="1">
        <w:r w:rsidRPr="00FA6920">
          <w:rPr>
            <w:rFonts w:ascii="Arial" w:eastAsia="Times New Roman" w:hAnsi="Arial" w:cs="Arial"/>
            <w:color w:val="2255AA"/>
            <w:sz w:val="21"/>
          </w:rPr>
          <w:t>unit</w:t>
        </w:r>
      </w:hyperlink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used to measure ‘magnetic flux’ is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pascal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farad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weber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henry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Battery was</w:t>
      </w:r>
      <w:r w:rsidRPr="00FA6920">
        <w:rPr>
          <w:rFonts w:ascii="Arial" w:eastAsia="Times New Roman" w:hAnsi="Arial" w:cs="Arial"/>
          <w:color w:val="202020"/>
          <w:sz w:val="21"/>
        </w:rPr>
        <w:t> </w:t>
      </w:r>
      <w:hyperlink r:id="rId16" w:history="1">
        <w:r w:rsidRPr="00FA6920">
          <w:rPr>
            <w:rFonts w:ascii="Arial" w:eastAsia="Times New Roman" w:hAnsi="Arial" w:cs="Arial"/>
            <w:color w:val="2255AA"/>
            <w:sz w:val="21"/>
          </w:rPr>
          <w:t>invented</w:t>
        </w:r>
      </w:hyperlink>
      <w:r w:rsidRPr="00FA6920">
        <w:rPr>
          <w:rFonts w:ascii="Arial" w:eastAsia="Times New Roman" w:hAnsi="Arial" w:cs="Arial"/>
          <w:color w:val="202020"/>
          <w:sz w:val="21"/>
        </w:rPr>
        <w:t> </w:t>
      </w:r>
      <w:r w:rsidRPr="00FA6920">
        <w:rPr>
          <w:rFonts w:ascii="Arial" w:eastAsia="Times New Roman" w:hAnsi="Arial" w:cs="Arial"/>
          <w:color w:val="202020"/>
          <w:sz w:val="21"/>
          <w:szCs w:val="21"/>
        </w:rPr>
        <w:t>by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Volta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Hero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Fermi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Maiman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9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most abundant element in the earth's crust is oxygen. The second most abundant element in the earth's crust is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Hydrogen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Nitrogen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Brass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Silicon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nearest planet to the Sun is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Mercury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Venus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Mars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Jupiter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Bronze is an alloy of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Iron, Carbon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Copper, Tin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Nickel, Zinc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Mercury, Lead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19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Molecules with identical molecular formulae but with different structural formulae are called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Isotopes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lastRenderedPageBreak/>
        <w:t>Isomers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Electrode</w:t>
      </w:r>
    </w:p>
    <w:p w:rsidR="00FA6920" w:rsidRPr="00FA6920" w:rsidRDefault="00FA6920" w:rsidP="00FA6920">
      <w:pPr>
        <w:numPr>
          <w:ilvl w:val="1"/>
          <w:numId w:val="1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Compound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247" w:author="Unknown"/>
          <w:rFonts w:ascii="Arial" w:eastAsia="Times New Roman" w:hAnsi="Arial" w:cs="Arial"/>
          <w:color w:val="202020"/>
          <w:sz w:val="21"/>
          <w:szCs w:val="21"/>
        </w:rPr>
      </w:pPr>
      <w:ins w:id="248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DAILY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rPr>
          <w:ins w:id="249" w:author="Unknown"/>
          <w:rFonts w:ascii="Arial" w:eastAsia="Times New Roman" w:hAnsi="Arial" w:cs="Arial"/>
          <w:color w:val="202020"/>
          <w:sz w:val="21"/>
          <w:szCs w:val="21"/>
        </w:rPr>
      </w:pPr>
      <w:ins w:id="25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rPr>
          <w:ins w:id="251" w:author="Unknown"/>
          <w:rFonts w:ascii="Arial" w:eastAsia="Times New Roman" w:hAnsi="Arial" w:cs="Arial"/>
          <w:color w:val="202020"/>
          <w:sz w:val="21"/>
          <w:szCs w:val="21"/>
        </w:rPr>
      </w:pPr>
      <w:ins w:id="25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rPr>
          <w:ins w:id="253" w:author="Unknown"/>
          <w:rFonts w:ascii="Arial" w:eastAsia="Times New Roman" w:hAnsi="Arial" w:cs="Arial"/>
          <w:color w:val="202020"/>
          <w:sz w:val="21"/>
          <w:szCs w:val="21"/>
        </w:rPr>
      </w:pPr>
      <w:ins w:id="25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rPr>
          <w:ins w:id="255" w:author="Unknown"/>
          <w:rFonts w:ascii="Arial" w:eastAsia="Times New Roman" w:hAnsi="Arial" w:cs="Arial"/>
          <w:color w:val="202020"/>
          <w:sz w:val="21"/>
          <w:szCs w:val="21"/>
        </w:rPr>
      </w:pPr>
      <w:ins w:id="25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rPr>
          <w:ins w:id="257" w:author="Unknown"/>
          <w:rFonts w:ascii="Arial" w:eastAsia="Times New Roman" w:hAnsi="Arial" w:cs="Arial"/>
          <w:color w:val="202020"/>
          <w:sz w:val="21"/>
          <w:szCs w:val="21"/>
        </w:rPr>
      </w:pPr>
      <w:ins w:id="25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rPr>
          <w:ins w:id="259" w:author="Unknown"/>
          <w:rFonts w:ascii="Arial" w:eastAsia="Times New Roman" w:hAnsi="Arial" w:cs="Arial"/>
          <w:color w:val="202020"/>
          <w:sz w:val="21"/>
          <w:szCs w:val="21"/>
        </w:rPr>
      </w:pPr>
      <w:ins w:id="26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rPr>
          <w:ins w:id="261" w:author="Unknown"/>
          <w:rFonts w:ascii="Arial" w:eastAsia="Times New Roman" w:hAnsi="Arial" w:cs="Arial"/>
          <w:color w:val="202020"/>
          <w:sz w:val="21"/>
          <w:szCs w:val="21"/>
        </w:rPr>
      </w:pPr>
      <w:ins w:id="26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rPr>
          <w:ins w:id="263" w:author="Unknown"/>
          <w:rFonts w:ascii="Arial" w:eastAsia="Times New Roman" w:hAnsi="Arial" w:cs="Arial"/>
          <w:color w:val="202020"/>
          <w:sz w:val="21"/>
          <w:szCs w:val="21"/>
        </w:rPr>
      </w:pPr>
      <w:ins w:id="26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rPr>
          <w:ins w:id="265" w:author="Unknown"/>
          <w:rFonts w:ascii="Arial" w:eastAsia="Times New Roman" w:hAnsi="Arial" w:cs="Arial"/>
          <w:color w:val="202020"/>
          <w:sz w:val="21"/>
          <w:szCs w:val="21"/>
        </w:rPr>
      </w:pPr>
      <w:ins w:id="26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rPr>
          <w:ins w:id="267" w:author="Unknown"/>
          <w:rFonts w:ascii="Arial" w:eastAsia="Times New Roman" w:hAnsi="Arial" w:cs="Arial"/>
          <w:color w:val="202020"/>
          <w:sz w:val="21"/>
          <w:szCs w:val="21"/>
        </w:rPr>
      </w:pPr>
      <w:ins w:id="26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shd w:val="clear" w:color="auto" w:fill="FFFFFF"/>
        <w:spacing w:after="0" w:line="300" w:lineRule="atLeast"/>
        <w:jc w:val="right"/>
        <w:rPr>
          <w:ins w:id="269" w:author="Unknown"/>
          <w:rFonts w:ascii="Arial" w:eastAsia="Times New Roman" w:hAnsi="Arial" w:cs="Arial"/>
          <w:color w:val="202020"/>
          <w:sz w:val="21"/>
          <w:szCs w:val="21"/>
        </w:rPr>
      </w:pPr>
      <w:ins w:id="270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begin"/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instrText xml:space="preserve"> HYPERLINK "http://www.sheir.org/everyday_science_mcqs.html" </w:instrTex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separate"/>
        </w:r>
        <w:r w:rsidRPr="00FA6920">
          <w:rPr>
            <w:rFonts w:ascii="Arial" w:eastAsia="Times New Roman" w:hAnsi="Arial" w:cs="Arial"/>
            <w:b/>
            <w:bCs/>
            <w:color w:val="2255AA"/>
            <w:sz w:val="21"/>
          </w:rPr>
          <w:t>&lt;&lt; Everyday Science MCQs (01-10)</w:t>
        </w:r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fldChar w:fldCharType="end"/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271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272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273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274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2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One way of transfer of heat energy is 'convection' which occurs in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Liquids only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Gasses only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Liquids and gasses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Liquids, gasses and solids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from the following is incompressible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Solids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Liquids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Gasses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are compressible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key factor in determining the weather is the quantity of ________ in the atmosphere.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Water vapour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Oxygen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Carbondioxide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Hydrogen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entropy of the universe is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Increasing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Decreasing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Constant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from the following methods of heat transfer can take place in a vaccum?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Canduction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Convection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Radiation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Neutrons were discovered by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Einstein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James Chadwick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F.W. Aston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Rutherford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Mass Spectrograph was invented by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Einstein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James Chadwick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F.W. Aston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Rutherford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Nucleus was discovered by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Einstein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James Chadwick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F.W. Aston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Rutherford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is the process of science?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Observation &gt; Experiments &gt; Hypothesis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Hypothesis &gt; Observations &gt; Experiments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Observation &gt; Hypothesis &gt; Experiments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Experiments &gt; Observations &gt; Hypothesis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Salty water can be made pure by the method of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filtration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evaporation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chromatography</w:t>
      </w:r>
    </w:p>
    <w:p w:rsidR="00FA6920" w:rsidRPr="00FA6920" w:rsidRDefault="00FA6920" w:rsidP="00FA6920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distillation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275" w:author="Unknown"/>
          <w:rFonts w:ascii="Arial" w:eastAsia="Times New Roman" w:hAnsi="Arial" w:cs="Arial"/>
          <w:color w:val="202020"/>
          <w:sz w:val="21"/>
          <w:szCs w:val="21"/>
        </w:rPr>
      </w:pPr>
      <w:ins w:id="276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DAILY SCIENCE QUIZ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22"/>
        </w:numPr>
        <w:shd w:val="clear" w:color="auto" w:fill="FFFFFF"/>
        <w:spacing w:after="0" w:line="240" w:lineRule="auto"/>
        <w:ind w:left="600"/>
        <w:rPr>
          <w:ins w:id="277" w:author="Unknown"/>
          <w:rFonts w:ascii="Arial" w:eastAsia="Times New Roman" w:hAnsi="Arial" w:cs="Arial"/>
          <w:color w:val="202020"/>
          <w:sz w:val="21"/>
          <w:szCs w:val="21"/>
        </w:rPr>
      </w:pPr>
      <w:ins w:id="27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22"/>
        </w:numPr>
        <w:shd w:val="clear" w:color="auto" w:fill="FFFFFF"/>
        <w:spacing w:after="0" w:line="240" w:lineRule="auto"/>
        <w:ind w:left="600"/>
        <w:rPr>
          <w:ins w:id="279" w:author="Unknown"/>
          <w:rFonts w:ascii="Arial" w:eastAsia="Times New Roman" w:hAnsi="Arial" w:cs="Arial"/>
          <w:color w:val="202020"/>
          <w:sz w:val="21"/>
          <w:szCs w:val="21"/>
        </w:rPr>
      </w:pPr>
      <w:ins w:id="28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2"/>
        </w:numPr>
        <w:shd w:val="clear" w:color="auto" w:fill="FFFFFF"/>
        <w:spacing w:after="0" w:line="240" w:lineRule="auto"/>
        <w:ind w:left="600"/>
        <w:rPr>
          <w:ins w:id="281" w:author="Unknown"/>
          <w:rFonts w:ascii="Arial" w:eastAsia="Times New Roman" w:hAnsi="Arial" w:cs="Arial"/>
          <w:color w:val="202020"/>
          <w:sz w:val="21"/>
          <w:szCs w:val="21"/>
        </w:rPr>
      </w:pPr>
      <w:ins w:id="28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2"/>
        </w:numPr>
        <w:shd w:val="clear" w:color="auto" w:fill="FFFFFF"/>
        <w:spacing w:after="0" w:line="240" w:lineRule="auto"/>
        <w:ind w:left="600"/>
        <w:rPr>
          <w:ins w:id="283" w:author="Unknown"/>
          <w:rFonts w:ascii="Arial" w:eastAsia="Times New Roman" w:hAnsi="Arial" w:cs="Arial"/>
          <w:color w:val="202020"/>
          <w:sz w:val="21"/>
          <w:szCs w:val="21"/>
        </w:rPr>
      </w:pPr>
      <w:ins w:id="28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2"/>
        </w:numPr>
        <w:shd w:val="clear" w:color="auto" w:fill="FFFFFF"/>
        <w:spacing w:after="0" w:line="240" w:lineRule="auto"/>
        <w:ind w:left="600"/>
        <w:rPr>
          <w:ins w:id="285" w:author="Unknown"/>
          <w:rFonts w:ascii="Arial" w:eastAsia="Times New Roman" w:hAnsi="Arial" w:cs="Arial"/>
          <w:color w:val="202020"/>
          <w:sz w:val="21"/>
          <w:szCs w:val="21"/>
        </w:rPr>
      </w:pPr>
      <w:ins w:id="28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22"/>
        </w:numPr>
        <w:shd w:val="clear" w:color="auto" w:fill="FFFFFF"/>
        <w:spacing w:after="0" w:line="240" w:lineRule="auto"/>
        <w:ind w:left="600"/>
        <w:rPr>
          <w:ins w:id="287" w:author="Unknown"/>
          <w:rFonts w:ascii="Arial" w:eastAsia="Times New Roman" w:hAnsi="Arial" w:cs="Arial"/>
          <w:color w:val="202020"/>
          <w:sz w:val="21"/>
          <w:szCs w:val="21"/>
        </w:rPr>
      </w:pPr>
      <w:ins w:id="28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2"/>
        </w:numPr>
        <w:shd w:val="clear" w:color="auto" w:fill="FFFFFF"/>
        <w:spacing w:after="0" w:line="240" w:lineRule="auto"/>
        <w:ind w:left="600"/>
        <w:rPr>
          <w:ins w:id="289" w:author="Unknown"/>
          <w:rFonts w:ascii="Arial" w:eastAsia="Times New Roman" w:hAnsi="Arial" w:cs="Arial"/>
          <w:color w:val="202020"/>
          <w:sz w:val="21"/>
          <w:szCs w:val="21"/>
        </w:rPr>
      </w:pPr>
      <w:ins w:id="29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22"/>
        </w:numPr>
        <w:shd w:val="clear" w:color="auto" w:fill="FFFFFF"/>
        <w:spacing w:after="0" w:line="240" w:lineRule="auto"/>
        <w:ind w:left="600"/>
        <w:rPr>
          <w:ins w:id="291" w:author="Unknown"/>
          <w:rFonts w:ascii="Arial" w:eastAsia="Times New Roman" w:hAnsi="Arial" w:cs="Arial"/>
          <w:color w:val="202020"/>
          <w:sz w:val="21"/>
          <w:szCs w:val="21"/>
        </w:rPr>
      </w:pPr>
      <w:ins w:id="29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22"/>
        </w:numPr>
        <w:shd w:val="clear" w:color="auto" w:fill="FFFFFF"/>
        <w:spacing w:after="0" w:line="240" w:lineRule="auto"/>
        <w:ind w:left="600"/>
        <w:rPr>
          <w:ins w:id="293" w:author="Unknown"/>
          <w:rFonts w:ascii="Arial" w:eastAsia="Times New Roman" w:hAnsi="Arial" w:cs="Arial"/>
          <w:color w:val="202020"/>
          <w:sz w:val="21"/>
          <w:szCs w:val="21"/>
        </w:rPr>
      </w:pPr>
      <w:ins w:id="29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22"/>
        </w:numPr>
        <w:shd w:val="clear" w:color="auto" w:fill="FFFFFF"/>
        <w:spacing w:after="0" w:line="240" w:lineRule="auto"/>
        <w:ind w:left="600"/>
        <w:rPr>
          <w:ins w:id="295" w:author="Unknown"/>
          <w:rFonts w:ascii="Arial" w:eastAsia="Times New Roman" w:hAnsi="Arial" w:cs="Arial"/>
          <w:color w:val="202020"/>
          <w:sz w:val="21"/>
          <w:szCs w:val="21"/>
        </w:rPr>
      </w:pPr>
      <w:ins w:id="29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297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298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299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300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2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unit of efficiency is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Volt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Watt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Joules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from the following is NOT a stored energy?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Thermal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Gravitational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Elastic potential energy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Chemical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Energy can be converted from one form to another, but all energy ends up as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Kinetic energy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lastRenderedPageBreak/>
        <w:t>Potential energy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Heat energy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Chemical energy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 battery converts ________ into electrical energy.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Potential energy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Chemical energy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Nuclear energy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Mechanical energy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from the following is NOT a renewable energy resource?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Geothermal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Biomass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Solar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Nuclear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from the following is NOT a non-renewable energy resource?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Coal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Natural gas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Nuclear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Geothermal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Current is the flow of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Electrons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Protons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Neutrons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Voltage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unit of current is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Volt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Ampere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Ohm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Watt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To prevent electric shocks, a/an ________ is placed in the circuit.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Amneter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Voltmeter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Fuse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Diode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Electrons were discovered by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James Chadwick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J.J. Thomson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F.W. Aston</w:t>
      </w:r>
    </w:p>
    <w:p w:rsidR="00FA6920" w:rsidRPr="00FA6920" w:rsidRDefault="00FA6920" w:rsidP="00FA6920">
      <w:pPr>
        <w:numPr>
          <w:ilvl w:val="1"/>
          <w:numId w:val="2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Rutherford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301" w:author="Unknown"/>
          <w:rFonts w:ascii="Arial" w:eastAsia="Times New Roman" w:hAnsi="Arial" w:cs="Arial"/>
          <w:color w:val="202020"/>
          <w:sz w:val="21"/>
          <w:szCs w:val="21"/>
        </w:rPr>
      </w:pPr>
      <w:ins w:id="302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DAILY SCIENCE QUIZZES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24"/>
        </w:numPr>
        <w:shd w:val="clear" w:color="auto" w:fill="FFFFFF"/>
        <w:spacing w:after="0" w:line="240" w:lineRule="auto"/>
        <w:ind w:left="600"/>
        <w:rPr>
          <w:ins w:id="303" w:author="Unknown"/>
          <w:rFonts w:ascii="Arial" w:eastAsia="Times New Roman" w:hAnsi="Arial" w:cs="Arial"/>
          <w:color w:val="202020"/>
          <w:sz w:val="21"/>
          <w:szCs w:val="21"/>
        </w:rPr>
      </w:pPr>
      <w:ins w:id="30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24"/>
        </w:numPr>
        <w:shd w:val="clear" w:color="auto" w:fill="FFFFFF"/>
        <w:spacing w:after="0" w:line="240" w:lineRule="auto"/>
        <w:ind w:left="600"/>
        <w:rPr>
          <w:ins w:id="305" w:author="Unknown"/>
          <w:rFonts w:ascii="Arial" w:eastAsia="Times New Roman" w:hAnsi="Arial" w:cs="Arial"/>
          <w:color w:val="202020"/>
          <w:sz w:val="21"/>
          <w:szCs w:val="21"/>
        </w:rPr>
      </w:pPr>
      <w:ins w:id="30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4"/>
        </w:numPr>
        <w:shd w:val="clear" w:color="auto" w:fill="FFFFFF"/>
        <w:spacing w:after="0" w:line="240" w:lineRule="auto"/>
        <w:ind w:left="600"/>
        <w:rPr>
          <w:ins w:id="307" w:author="Unknown"/>
          <w:rFonts w:ascii="Arial" w:eastAsia="Times New Roman" w:hAnsi="Arial" w:cs="Arial"/>
          <w:color w:val="202020"/>
          <w:sz w:val="21"/>
          <w:szCs w:val="21"/>
        </w:rPr>
      </w:pPr>
      <w:ins w:id="30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24"/>
        </w:numPr>
        <w:shd w:val="clear" w:color="auto" w:fill="FFFFFF"/>
        <w:spacing w:after="0" w:line="240" w:lineRule="auto"/>
        <w:ind w:left="600"/>
        <w:rPr>
          <w:ins w:id="309" w:author="Unknown"/>
          <w:rFonts w:ascii="Arial" w:eastAsia="Times New Roman" w:hAnsi="Arial" w:cs="Arial"/>
          <w:color w:val="202020"/>
          <w:sz w:val="21"/>
          <w:szCs w:val="21"/>
        </w:rPr>
      </w:pPr>
      <w:ins w:id="31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4"/>
        </w:numPr>
        <w:shd w:val="clear" w:color="auto" w:fill="FFFFFF"/>
        <w:spacing w:after="0" w:line="240" w:lineRule="auto"/>
        <w:ind w:left="600"/>
        <w:rPr>
          <w:ins w:id="311" w:author="Unknown"/>
          <w:rFonts w:ascii="Arial" w:eastAsia="Times New Roman" w:hAnsi="Arial" w:cs="Arial"/>
          <w:color w:val="202020"/>
          <w:sz w:val="21"/>
          <w:szCs w:val="21"/>
        </w:rPr>
      </w:pPr>
      <w:ins w:id="31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24"/>
        </w:numPr>
        <w:shd w:val="clear" w:color="auto" w:fill="FFFFFF"/>
        <w:spacing w:after="0" w:line="240" w:lineRule="auto"/>
        <w:ind w:left="600"/>
        <w:rPr>
          <w:ins w:id="313" w:author="Unknown"/>
          <w:rFonts w:ascii="Arial" w:eastAsia="Times New Roman" w:hAnsi="Arial" w:cs="Arial"/>
          <w:color w:val="202020"/>
          <w:sz w:val="21"/>
          <w:szCs w:val="21"/>
        </w:rPr>
      </w:pPr>
      <w:ins w:id="31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24"/>
        </w:numPr>
        <w:shd w:val="clear" w:color="auto" w:fill="FFFFFF"/>
        <w:spacing w:after="0" w:line="240" w:lineRule="auto"/>
        <w:ind w:left="600"/>
        <w:rPr>
          <w:ins w:id="315" w:author="Unknown"/>
          <w:rFonts w:ascii="Arial" w:eastAsia="Times New Roman" w:hAnsi="Arial" w:cs="Arial"/>
          <w:color w:val="202020"/>
          <w:sz w:val="21"/>
          <w:szCs w:val="21"/>
        </w:rPr>
      </w:pPr>
      <w:ins w:id="31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lastRenderedPageBreak/>
          <w:t>A</w:t>
        </w:r>
      </w:ins>
    </w:p>
    <w:p w:rsidR="00FA6920" w:rsidRPr="00FA6920" w:rsidRDefault="00FA6920" w:rsidP="00FA6920">
      <w:pPr>
        <w:numPr>
          <w:ilvl w:val="0"/>
          <w:numId w:val="24"/>
        </w:numPr>
        <w:shd w:val="clear" w:color="auto" w:fill="FFFFFF"/>
        <w:spacing w:after="0" w:line="240" w:lineRule="auto"/>
        <w:ind w:left="600"/>
        <w:rPr>
          <w:ins w:id="317" w:author="Unknown"/>
          <w:rFonts w:ascii="Arial" w:eastAsia="Times New Roman" w:hAnsi="Arial" w:cs="Arial"/>
          <w:color w:val="202020"/>
          <w:sz w:val="21"/>
          <w:szCs w:val="21"/>
        </w:rPr>
      </w:pPr>
      <w:ins w:id="31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4"/>
        </w:numPr>
        <w:shd w:val="clear" w:color="auto" w:fill="FFFFFF"/>
        <w:spacing w:after="0" w:line="240" w:lineRule="auto"/>
        <w:ind w:left="600"/>
        <w:rPr>
          <w:ins w:id="319" w:author="Unknown"/>
          <w:rFonts w:ascii="Arial" w:eastAsia="Times New Roman" w:hAnsi="Arial" w:cs="Arial"/>
          <w:color w:val="202020"/>
          <w:sz w:val="21"/>
          <w:szCs w:val="21"/>
        </w:rPr>
      </w:pPr>
      <w:ins w:id="32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24"/>
        </w:numPr>
        <w:shd w:val="clear" w:color="auto" w:fill="FFFFFF"/>
        <w:spacing w:after="0" w:line="240" w:lineRule="auto"/>
        <w:ind w:left="600"/>
        <w:rPr>
          <w:ins w:id="321" w:author="Unknown"/>
          <w:rFonts w:ascii="Arial" w:eastAsia="Times New Roman" w:hAnsi="Arial" w:cs="Arial"/>
          <w:color w:val="202020"/>
          <w:sz w:val="21"/>
          <w:szCs w:val="21"/>
        </w:rPr>
      </w:pPr>
      <w:ins w:id="32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323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324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325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326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2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When molten rock cools and solidifies, the ________ are formed.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igneous rocks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satimantary rocks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metamorphet rocks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Molten rock below the surface of the Earth is called?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Lava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Magma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Crystals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Granite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Molten rock above the surface of the Earth is called?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Lava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Magma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Crystals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Granite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metal which is liquid at room temperature is?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Zinc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Nickol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Lead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Mercury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Between the melting point and boiling point of a substance, the substance is a?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Solid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Liquid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Gas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Crystal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boiling point of alcohol is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78 oc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86 oc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94 oc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100 oc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visible cloud of dust and gas in space is called?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White Dwarf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Supernova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Nebula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Galaxy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average salinity of the Earth's oceans in 1 kilogram of sea water is about ________ grams of salt.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90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25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30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35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most abundant substance that constitutes the mass of the Earth is?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Iron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Oxygen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Nitrogen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Silicon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Earth's atmosphere is divided into ________ main layers.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</w:t>
      </w:r>
    </w:p>
    <w:p w:rsidR="00FA6920" w:rsidRPr="00FA6920" w:rsidRDefault="00FA6920" w:rsidP="00FA6920">
      <w:pPr>
        <w:numPr>
          <w:ilvl w:val="1"/>
          <w:numId w:val="2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327" w:author="Unknown"/>
          <w:rFonts w:ascii="Arial" w:eastAsia="Times New Roman" w:hAnsi="Arial" w:cs="Arial"/>
          <w:color w:val="202020"/>
          <w:sz w:val="21"/>
          <w:szCs w:val="21"/>
        </w:rPr>
      </w:pPr>
      <w:ins w:id="328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QUESTIONS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26"/>
        </w:numPr>
        <w:shd w:val="clear" w:color="auto" w:fill="FFFFFF"/>
        <w:spacing w:after="0" w:line="240" w:lineRule="auto"/>
        <w:ind w:left="600"/>
        <w:rPr>
          <w:ins w:id="329" w:author="Unknown"/>
          <w:rFonts w:ascii="Arial" w:eastAsia="Times New Roman" w:hAnsi="Arial" w:cs="Arial"/>
          <w:color w:val="202020"/>
          <w:sz w:val="21"/>
          <w:szCs w:val="21"/>
        </w:rPr>
      </w:pPr>
      <w:ins w:id="33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6"/>
        </w:numPr>
        <w:shd w:val="clear" w:color="auto" w:fill="FFFFFF"/>
        <w:spacing w:after="0" w:line="240" w:lineRule="auto"/>
        <w:ind w:left="600"/>
        <w:rPr>
          <w:ins w:id="331" w:author="Unknown"/>
          <w:rFonts w:ascii="Arial" w:eastAsia="Times New Roman" w:hAnsi="Arial" w:cs="Arial"/>
          <w:color w:val="202020"/>
          <w:sz w:val="21"/>
          <w:szCs w:val="21"/>
        </w:rPr>
      </w:pPr>
      <w:ins w:id="33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6"/>
        </w:numPr>
        <w:shd w:val="clear" w:color="auto" w:fill="FFFFFF"/>
        <w:spacing w:after="0" w:line="240" w:lineRule="auto"/>
        <w:ind w:left="600"/>
        <w:rPr>
          <w:ins w:id="333" w:author="Unknown"/>
          <w:rFonts w:ascii="Arial" w:eastAsia="Times New Roman" w:hAnsi="Arial" w:cs="Arial"/>
          <w:color w:val="202020"/>
          <w:sz w:val="21"/>
          <w:szCs w:val="21"/>
        </w:rPr>
      </w:pPr>
      <w:ins w:id="33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6"/>
        </w:numPr>
        <w:shd w:val="clear" w:color="auto" w:fill="FFFFFF"/>
        <w:spacing w:after="0" w:line="240" w:lineRule="auto"/>
        <w:ind w:left="600"/>
        <w:rPr>
          <w:ins w:id="335" w:author="Unknown"/>
          <w:rFonts w:ascii="Arial" w:eastAsia="Times New Roman" w:hAnsi="Arial" w:cs="Arial"/>
          <w:color w:val="202020"/>
          <w:sz w:val="21"/>
          <w:szCs w:val="21"/>
        </w:rPr>
      </w:pPr>
      <w:ins w:id="33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26"/>
        </w:numPr>
        <w:shd w:val="clear" w:color="auto" w:fill="FFFFFF"/>
        <w:spacing w:after="0" w:line="240" w:lineRule="auto"/>
        <w:ind w:left="600"/>
        <w:rPr>
          <w:ins w:id="337" w:author="Unknown"/>
          <w:rFonts w:ascii="Arial" w:eastAsia="Times New Roman" w:hAnsi="Arial" w:cs="Arial"/>
          <w:color w:val="202020"/>
          <w:sz w:val="21"/>
          <w:szCs w:val="21"/>
        </w:rPr>
      </w:pPr>
      <w:ins w:id="33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6"/>
        </w:numPr>
        <w:shd w:val="clear" w:color="auto" w:fill="FFFFFF"/>
        <w:spacing w:after="0" w:line="240" w:lineRule="auto"/>
        <w:ind w:left="600"/>
        <w:rPr>
          <w:ins w:id="339" w:author="Unknown"/>
          <w:rFonts w:ascii="Arial" w:eastAsia="Times New Roman" w:hAnsi="Arial" w:cs="Arial"/>
          <w:color w:val="202020"/>
          <w:sz w:val="21"/>
          <w:szCs w:val="21"/>
        </w:rPr>
      </w:pPr>
      <w:ins w:id="34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6"/>
        </w:numPr>
        <w:shd w:val="clear" w:color="auto" w:fill="FFFFFF"/>
        <w:spacing w:after="0" w:line="240" w:lineRule="auto"/>
        <w:ind w:left="600"/>
        <w:rPr>
          <w:ins w:id="341" w:author="Unknown"/>
          <w:rFonts w:ascii="Arial" w:eastAsia="Times New Roman" w:hAnsi="Arial" w:cs="Arial"/>
          <w:color w:val="202020"/>
          <w:sz w:val="21"/>
          <w:szCs w:val="21"/>
        </w:rPr>
      </w:pPr>
      <w:ins w:id="34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26"/>
        </w:numPr>
        <w:shd w:val="clear" w:color="auto" w:fill="FFFFFF"/>
        <w:spacing w:after="0" w:line="240" w:lineRule="auto"/>
        <w:ind w:left="600"/>
        <w:rPr>
          <w:ins w:id="343" w:author="Unknown"/>
          <w:rFonts w:ascii="Arial" w:eastAsia="Times New Roman" w:hAnsi="Arial" w:cs="Arial"/>
          <w:color w:val="202020"/>
          <w:sz w:val="21"/>
          <w:szCs w:val="21"/>
        </w:rPr>
      </w:pPr>
      <w:ins w:id="34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26"/>
        </w:numPr>
        <w:shd w:val="clear" w:color="auto" w:fill="FFFFFF"/>
        <w:spacing w:after="0" w:line="240" w:lineRule="auto"/>
        <w:ind w:left="600"/>
        <w:rPr>
          <w:ins w:id="345" w:author="Unknown"/>
          <w:rFonts w:ascii="Arial" w:eastAsia="Times New Roman" w:hAnsi="Arial" w:cs="Arial"/>
          <w:color w:val="202020"/>
          <w:sz w:val="21"/>
          <w:szCs w:val="21"/>
        </w:rPr>
      </w:pPr>
      <w:ins w:id="34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6"/>
        </w:numPr>
        <w:shd w:val="clear" w:color="auto" w:fill="FFFFFF"/>
        <w:spacing w:after="0" w:line="240" w:lineRule="auto"/>
        <w:ind w:left="600"/>
        <w:rPr>
          <w:ins w:id="347" w:author="Unknown"/>
          <w:rFonts w:ascii="Arial" w:eastAsia="Times New Roman" w:hAnsi="Arial" w:cs="Arial"/>
          <w:color w:val="202020"/>
          <w:sz w:val="21"/>
          <w:szCs w:val="21"/>
        </w:rPr>
      </w:pPr>
      <w:ins w:id="34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349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350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351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352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2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Rocks which are formed by high temperature and pressure on existing rocks over a period of time are called ________ rocks.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igneous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metamorphic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sedimentary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crystal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Marble and slate are examples of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igneous rocks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metamorphic rocks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sedimentary rocks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crystals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Sandstone and limestone are examples of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igneous rocks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metamorphic rocks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sedimentary rocks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crystals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Absolute zero, which is the lower limit of the thermodynamic temperature scale, is equivalent to ________ on the celsius scale.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-273 oc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0 oc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100 oc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973 oc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diameter of the Earth's equator is larger than the pole-to-pole diameter by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lastRenderedPageBreak/>
        <w:t>40 km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43 km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46 km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49 km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Tectonic Plates of the Earth lies in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Inner Core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Outer Core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Lithosphere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Asthenosphere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There are ________ major tectonic plates.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fresh water on the Earth is ________ of the total water.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2.5%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5%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7.5%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10%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Ozone Layer lies in the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troposphere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stratosphere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mesosphere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thermosphere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Earth's atmosphere is divided into ________ layers.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</w:t>
      </w:r>
    </w:p>
    <w:p w:rsidR="00FA6920" w:rsidRPr="00FA6920" w:rsidRDefault="00FA6920" w:rsidP="00FA6920">
      <w:pPr>
        <w:numPr>
          <w:ilvl w:val="1"/>
          <w:numId w:val="2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353" w:author="Unknown"/>
          <w:rFonts w:ascii="Arial" w:eastAsia="Times New Roman" w:hAnsi="Arial" w:cs="Arial"/>
          <w:color w:val="202020"/>
          <w:sz w:val="21"/>
          <w:szCs w:val="21"/>
        </w:rPr>
      </w:pPr>
      <w:ins w:id="354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EVERYDAY SCIENCE QUESTIONS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28"/>
        </w:numPr>
        <w:shd w:val="clear" w:color="auto" w:fill="FFFFFF"/>
        <w:spacing w:after="0" w:line="240" w:lineRule="auto"/>
        <w:ind w:left="600"/>
        <w:rPr>
          <w:ins w:id="355" w:author="Unknown"/>
          <w:rFonts w:ascii="Arial" w:eastAsia="Times New Roman" w:hAnsi="Arial" w:cs="Arial"/>
          <w:color w:val="202020"/>
          <w:sz w:val="21"/>
          <w:szCs w:val="21"/>
        </w:rPr>
      </w:pPr>
      <w:ins w:id="35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8"/>
        </w:numPr>
        <w:shd w:val="clear" w:color="auto" w:fill="FFFFFF"/>
        <w:spacing w:after="0" w:line="240" w:lineRule="auto"/>
        <w:ind w:left="600"/>
        <w:rPr>
          <w:ins w:id="357" w:author="Unknown"/>
          <w:rFonts w:ascii="Arial" w:eastAsia="Times New Roman" w:hAnsi="Arial" w:cs="Arial"/>
          <w:color w:val="202020"/>
          <w:sz w:val="21"/>
          <w:szCs w:val="21"/>
        </w:rPr>
      </w:pPr>
      <w:ins w:id="35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8"/>
        </w:numPr>
        <w:shd w:val="clear" w:color="auto" w:fill="FFFFFF"/>
        <w:spacing w:after="0" w:line="240" w:lineRule="auto"/>
        <w:ind w:left="600"/>
        <w:rPr>
          <w:ins w:id="359" w:author="Unknown"/>
          <w:rFonts w:ascii="Arial" w:eastAsia="Times New Roman" w:hAnsi="Arial" w:cs="Arial"/>
          <w:color w:val="202020"/>
          <w:sz w:val="21"/>
          <w:szCs w:val="21"/>
        </w:rPr>
      </w:pPr>
      <w:ins w:id="36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28"/>
        </w:numPr>
        <w:shd w:val="clear" w:color="auto" w:fill="FFFFFF"/>
        <w:spacing w:after="0" w:line="240" w:lineRule="auto"/>
        <w:ind w:left="600"/>
        <w:rPr>
          <w:ins w:id="361" w:author="Unknown"/>
          <w:rFonts w:ascii="Arial" w:eastAsia="Times New Roman" w:hAnsi="Arial" w:cs="Arial"/>
          <w:color w:val="202020"/>
          <w:sz w:val="21"/>
          <w:szCs w:val="21"/>
        </w:rPr>
      </w:pPr>
      <w:ins w:id="36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8"/>
        </w:numPr>
        <w:shd w:val="clear" w:color="auto" w:fill="FFFFFF"/>
        <w:spacing w:after="0" w:line="240" w:lineRule="auto"/>
        <w:ind w:left="600"/>
        <w:rPr>
          <w:ins w:id="363" w:author="Unknown"/>
          <w:rFonts w:ascii="Arial" w:eastAsia="Times New Roman" w:hAnsi="Arial" w:cs="Arial"/>
          <w:color w:val="202020"/>
          <w:sz w:val="21"/>
          <w:szCs w:val="21"/>
        </w:rPr>
      </w:pPr>
      <w:ins w:id="36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8"/>
        </w:numPr>
        <w:shd w:val="clear" w:color="auto" w:fill="FFFFFF"/>
        <w:spacing w:after="0" w:line="240" w:lineRule="auto"/>
        <w:ind w:left="600"/>
        <w:rPr>
          <w:ins w:id="365" w:author="Unknown"/>
          <w:rFonts w:ascii="Arial" w:eastAsia="Times New Roman" w:hAnsi="Arial" w:cs="Arial"/>
          <w:color w:val="202020"/>
          <w:sz w:val="21"/>
          <w:szCs w:val="21"/>
        </w:rPr>
      </w:pPr>
      <w:ins w:id="36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28"/>
        </w:numPr>
        <w:shd w:val="clear" w:color="auto" w:fill="FFFFFF"/>
        <w:spacing w:after="0" w:line="240" w:lineRule="auto"/>
        <w:ind w:left="600"/>
        <w:rPr>
          <w:ins w:id="367" w:author="Unknown"/>
          <w:rFonts w:ascii="Arial" w:eastAsia="Times New Roman" w:hAnsi="Arial" w:cs="Arial"/>
          <w:color w:val="202020"/>
          <w:sz w:val="21"/>
          <w:szCs w:val="21"/>
        </w:rPr>
      </w:pPr>
      <w:ins w:id="36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28"/>
        </w:numPr>
        <w:shd w:val="clear" w:color="auto" w:fill="FFFFFF"/>
        <w:spacing w:after="0" w:line="240" w:lineRule="auto"/>
        <w:ind w:left="600"/>
        <w:rPr>
          <w:ins w:id="369" w:author="Unknown"/>
          <w:rFonts w:ascii="Arial" w:eastAsia="Times New Roman" w:hAnsi="Arial" w:cs="Arial"/>
          <w:color w:val="202020"/>
          <w:sz w:val="21"/>
          <w:szCs w:val="21"/>
        </w:rPr>
      </w:pPr>
      <w:ins w:id="37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28"/>
        </w:numPr>
        <w:shd w:val="clear" w:color="auto" w:fill="FFFFFF"/>
        <w:spacing w:after="0" w:line="240" w:lineRule="auto"/>
        <w:ind w:left="600"/>
        <w:rPr>
          <w:ins w:id="371" w:author="Unknown"/>
          <w:rFonts w:ascii="Arial" w:eastAsia="Times New Roman" w:hAnsi="Arial" w:cs="Arial"/>
          <w:color w:val="202020"/>
          <w:sz w:val="21"/>
          <w:szCs w:val="21"/>
        </w:rPr>
      </w:pPr>
      <w:ins w:id="37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28"/>
        </w:numPr>
        <w:shd w:val="clear" w:color="auto" w:fill="FFFFFF"/>
        <w:spacing w:after="0" w:line="240" w:lineRule="auto"/>
        <w:ind w:left="600"/>
        <w:rPr>
          <w:ins w:id="373" w:author="Unknown"/>
          <w:rFonts w:ascii="Arial" w:eastAsia="Times New Roman" w:hAnsi="Arial" w:cs="Arial"/>
          <w:color w:val="202020"/>
          <w:sz w:val="21"/>
          <w:szCs w:val="21"/>
        </w:rPr>
      </w:pPr>
      <w:ins w:id="37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375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376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377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378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2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type of rock may contain fossils?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Igneous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Metamorphic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Sedimentary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Crystals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mass is highly concentrated form of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Weight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Energy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Force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Momentum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whole Earth can be covered by ________ geo-stationary satellites.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3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ozone layer is at height of ________ kilometers from the surface of the Earth.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 to 20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20 to 30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30 to 40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40 to 50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ozone layer was discovered by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F.W. Aston and J.J Thomson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Albert Einstein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Rutherford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Charles Fabry and Henri Buisson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interior structure of the Earth is divided into ________ layers.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We live on the Earth's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Inner core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Outer core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Crust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Mantle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thickest layer of the Earth is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Crust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Inner core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Outer core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Mantle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outermost layer of the Earth is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Crust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Inner mantle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Outer mantle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Core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2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Earth's crust ranges from ________ km in depth.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0-5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5-10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5-70</w:t>
      </w:r>
    </w:p>
    <w:p w:rsidR="00FA6920" w:rsidRPr="00FA6920" w:rsidRDefault="00FA6920" w:rsidP="00FA6920">
      <w:pPr>
        <w:numPr>
          <w:ilvl w:val="1"/>
          <w:numId w:val="2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10-70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379" w:author="Unknown"/>
          <w:rFonts w:ascii="Arial" w:eastAsia="Times New Roman" w:hAnsi="Arial" w:cs="Arial"/>
          <w:color w:val="202020"/>
          <w:sz w:val="21"/>
          <w:szCs w:val="21"/>
        </w:rPr>
      </w:pPr>
      <w:ins w:id="380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DAILY SCIENCE QUESTIONS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30"/>
        </w:numPr>
        <w:shd w:val="clear" w:color="auto" w:fill="FFFFFF"/>
        <w:spacing w:after="0" w:line="240" w:lineRule="auto"/>
        <w:ind w:left="600"/>
        <w:rPr>
          <w:ins w:id="381" w:author="Unknown"/>
          <w:rFonts w:ascii="Arial" w:eastAsia="Times New Roman" w:hAnsi="Arial" w:cs="Arial"/>
          <w:color w:val="202020"/>
          <w:sz w:val="21"/>
          <w:szCs w:val="21"/>
        </w:rPr>
      </w:pPr>
      <w:ins w:id="38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0"/>
        </w:numPr>
        <w:shd w:val="clear" w:color="auto" w:fill="FFFFFF"/>
        <w:spacing w:after="0" w:line="240" w:lineRule="auto"/>
        <w:ind w:left="600"/>
        <w:rPr>
          <w:ins w:id="383" w:author="Unknown"/>
          <w:rFonts w:ascii="Arial" w:eastAsia="Times New Roman" w:hAnsi="Arial" w:cs="Arial"/>
          <w:color w:val="202020"/>
          <w:sz w:val="21"/>
          <w:szCs w:val="21"/>
        </w:rPr>
      </w:pPr>
      <w:ins w:id="38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30"/>
        </w:numPr>
        <w:shd w:val="clear" w:color="auto" w:fill="FFFFFF"/>
        <w:spacing w:after="0" w:line="240" w:lineRule="auto"/>
        <w:ind w:left="600"/>
        <w:rPr>
          <w:ins w:id="385" w:author="Unknown"/>
          <w:rFonts w:ascii="Arial" w:eastAsia="Times New Roman" w:hAnsi="Arial" w:cs="Arial"/>
          <w:color w:val="202020"/>
          <w:sz w:val="21"/>
          <w:szCs w:val="21"/>
        </w:rPr>
      </w:pPr>
      <w:ins w:id="38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0"/>
        </w:numPr>
        <w:shd w:val="clear" w:color="auto" w:fill="FFFFFF"/>
        <w:spacing w:after="0" w:line="240" w:lineRule="auto"/>
        <w:ind w:left="600"/>
        <w:rPr>
          <w:ins w:id="387" w:author="Unknown"/>
          <w:rFonts w:ascii="Arial" w:eastAsia="Times New Roman" w:hAnsi="Arial" w:cs="Arial"/>
          <w:color w:val="202020"/>
          <w:sz w:val="21"/>
          <w:szCs w:val="21"/>
        </w:rPr>
      </w:pPr>
      <w:ins w:id="38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30"/>
        </w:numPr>
        <w:shd w:val="clear" w:color="auto" w:fill="FFFFFF"/>
        <w:spacing w:after="0" w:line="240" w:lineRule="auto"/>
        <w:ind w:left="600"/>
        <w:rPr>
          <w:ins w:id="389" w:author="Unknown"/>
          <w:rFonts w:ascii="Arial" w:eastAsia="Times New Roman" w:hAnsi="Arial" w:cs="Arial"/>
          <w:color w:val="202020"/>
          <w:sz w:val="21"/>
          <w:szCs w:val="21"/>
        </w:rPr>
      </w:pPr>
      <w:ins w:id="39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30"/>
        </w:numPr>
        <w:shd w:val="clear" w:color="auto" w:fill="FFFFFF"/>
        <w:spacing w:after="0" w:line="240" w:lineRule="auto"/>
        <w:ind w:left="600"/>
        <w:rPr>
          <w:ins w:id="391" w:author="Unknown"/>
          <w:rFonts w:ascii="Arial" w:eastAsia="Times New Roman" w:hAnsi="Arial" w:cs="Arial"/>
          <w:color w:val="202020"/>
          <w:sz w:val="21"/>
          <w:szCs w:val="21"/>
        </w:rPr>
      </w:pPr>
      <w:ins w:id="39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30"/>
        </w:numPr>
        <w:shd w:val="clear" w:color="auto" w:fill="FFFFFF"/>
        <w:spacing w:after="0" w:line="240" w:lineRule="auto"/>
        <w:ind w:left="600"/>
        <w:rPr>
          <w:ins w:id="393" w:author="Unknown"/>
          <w:rFonts w:ascii="Arial" w:eastAsia="Times New Roman" w:hAnsi="Arial" w:cs="Arial"/>
          <w:color w:val="202020"/>
          <w:sz w:val="21"/>
          <w:szCs w:val="21"/>
        </w:rPr>
      </w:pPr>
      <w:ins w:id="39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0"/>
        </w:numPr>
        <w:shd w:val="clear" w:color="auto" w:fill="FFFFFF"/>
        <w:spacing w:after="0" w:line="240" w:lineRule="auto"/>
        <w:ind w:left="600"/>
        <w:rPr>
          <w:ins w:id="395" w:author="Unknown"/>
          <w:rFonts w:ascii="Arial" w:eastAsia="Times New Roman" w:hAnsi="Arial" w:cs="Arial"/>
          <w:color w:val="202020"/>
          <w:sz w:val="21"/>
          <w:szCs w:val="21"/>
        </w:rPr>
      </w:pPr>
      <w:ins w:id="39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30"/>
        </w:numPr>
        <w:shd w:val="clear" w:color="auto" w:fill="FFFFFF"/>
        <w:spacing w:after="0" w:line="240" w:lineRule="auto"/>
        <w:ind w:left="600"/>
        <w:rPr>
          <w:ins w:id="397" w:author="Unknown"/>
          <w:rFonts w:ascii="Arial" w:eastAsia="Times New Roman" w:hAnsi="Arial" w:cs="Arial"/>
          <w:color w:val="202020"/>
          <w:sz w:val="21"/>
          <w:szCs w:val="21"/>
        </w:rPr>
      </w:pPr>
      <w:ins w:id="39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0"/>
        </w:numPr>
        <w:shd w:val="clear" w:color="auto" w:fill="FFFFFF"/>
        <w:spacing w:after="0" w:line="240" w:lineRule="auto"/>
        <w:ind w:left="600"/>
        <w:rPr>
          <w:ins w:id="399" w:author="Unknown"/>
          <w:rFonts w:ascii="Arial" w:eastAsia="Times New Roman" w:hAnsi="Arial" w:cs="Arial"/>
          <w:color w:val="202020"/>
          <w:sz w:val="21"/>
          <w:szCs w:val="21"/>
        </w:rPr>
      </w:pPr>
      <w:ins w:id="40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401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402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403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404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Earth's internal heat mainly comes from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Liquid hydrogen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Chemical reactions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Radioactive decay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Molecular kinetic energy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There are different reasons on the Earth because of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Rotation of the Earth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Revolution of the Earth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Earth's axis is tilted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Earth's distance from the Sun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On average, Air contains ________ % of water vapour.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3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5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Earth's troposphere extends from the Earth's surface to an average height of about ________ km.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12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15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17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science of lightning is called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Aerology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Meteorology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Electeorology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Fulminology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Ships use ________ to find the depth of the ocean beneath them.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Pictches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Echoes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Frequencies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Molecules with identical molecular formulae but with different structural formulae are called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Isomers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Isotopes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Atomic number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Mass number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anode is the electrode connected to the ________ terminal of a battery.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Positive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Negative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Neutral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Free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unit used to measure humidity is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Barometer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Hydrometer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Hygrometer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Galvanometer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Laser was invented by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Volta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Sturgeon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Hero</w:t>
      </w:r>
    </w:p>
    <w:p w:rsidR="00FA6920" w:rsidRPr="00FA6920" w:rsidRDefault="00FA6920" w:rsidP="00FA6920">
      <w:pPr>
        <w:numPr>
          <w:ilvl w:val="1"/>
          <w:numId w:val="3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Maiman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405" w:author="Unknown"/>
          <w:rFonts w:ascii="Arial" w:eastAsia="Times New Roman" w:hAnsi="Arial" w:cs="Arial"/>
          <w:color w:val="202020"/>
          <w:sz w:val="21"/>
          <w:szCs w:val="21"/>
        </w:rPr>
      </w:pPr>
      <w:ins w:id="406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QUESTIONS OF EVERYDAY SCIENCE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32"/>
        </w:numPr>
        <w:shd w:val="clear" w:color="auto" w:fill="FFFFFF"/>
        <w:spacing w:after="0" w:line="240" w:lineRule="auto"/>
        <w:ind w:left="600"/>
        <w:rPr>
          <w:ins w:id="407" w:author="Unknown"/>
          <w:rFonts w:ascii="Arial" w:eastAsia="Times New Roman" w:hAnsi="Arial" w:cs="Arial"/>
          <w:color w:val="202020"/>
          <w:sz w:val="21"/>
          <w:szCs w:val="21"/>
        </w:rPr>
      </w:pPr>
      <w:ins w:id="40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2"/>
        </w:numPr>
        <w:shd w:val="clear" w:color="auto" w:fill="FFFFFF"/>
        <w:spacing w:after="0" w:line="240" w:lineRule="auto"/>
        <w:ind w:left="600"/>
        <w:rPr>
          <w:ins w:id="409" w:author="Unknown"/>
          <w:rFonts w:ascii="Arial" w:eastAsia="Times New Roman" w:hAnsi="Arial" w:cs="Arial"/>
          <w:color w:val="202020"/>
          <w:sz w:val="21"/>
          <w:szCs w:val="21"/>
        </w:rPr>
      </w:pPr>
      <w:ins w:id="41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2"/>
        </w:numPr>
        <w:shd w:val="clear" w:color="auto" w:fill="FFFFFF"/>
        <w:spacing w:after="0" w:line="240" w:lineRule="auto"/>
        <w:ind w:left="600"/>
        <w:rPr>
          <w:ins w:id="411" w:author="Unknown"/>
          <w:rFonts w:ascii="Arial" w:eastAsia="Times New Roman" w:hAnsi="Arial" w:cs="Arial"/>
          <w:color w:val="202020"/>
          <w:sz w:val="21"/>
          <w:szCs w:val="21"/>
        </w:rPr>
      </w:pPr>
      <w:ins w:id="41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2"/>
        </w:numPr>
        <w:shd w:val="clear" w:color="auto" w:fill="FFFFFF"/>
        <w:spacing w:after="0" w:line="240" w:lineRule="auto"/>
        <w:ind w:left="600"/>
        <w:rPr>
          <w:ins w:id="413" w:author="Unknown"/>
          <w:rFonts w:ascii="Arial" w:eastAsia="Times New Roman" w:hAnsi="Arial" w:cs="Arial"/>
          <w:color w:val="202020"/>
          <w:sz w:val="21"/>
          <w:szCs w:val="21"/>
        </w:rPr>
      </w:pPr>
      <w:ins w:id="41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32"/>
        </w:numPr>
        <w:shd w:val="clear" w:color="auto" w:fill="FFFFFF"/>
        <w:spacing w:after="0" w:line="240" w:lineRule="auto"/>
        <w:ind w:left="600"/>
        <w:rPr>
          <w:ins w:id="415" w:author="Unknown"/>
          <w:rFonts w:ascii="Arial" w:eastAsia="Times New Roman" w:hAnsi="Arial" w:cs="Arial"/>
          <w:color w:val="202020"/>
          <w:sz w:val="21"/>
          <w:szCs w:val="21"/>
        </w:rPr>
      </w:pPr>
      <w:ins w:id="41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32"/>
        </w:numPr>
        <w:shd w:val="clear" w:color="auto" w:fill="FFFFFF"/>
        <w:spacing w:after="0" w:line="240" w:lineRule="auto"/>
        <w:ind w:left="600"/>
        <w:rPr>
          <w:ins w:id="417" w:author="Unknown"/>
          <w:rFonts w:ascii="Arial" w:eastAsia="Times New Roman" w:hAnsi="Arial" w:cs="Arial"/>
          <w:color w:val="202020"/>
          <w:sz w:val="21"/>
          <w:szCs w:val="21"/>
        </w:rPr>
      </w:pPr>
      <w:ins w:id="41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32"/>
        </w:numPr>
        <w:shd w:val="clear" w:color="auto" w:fill="FFFFFF"/>
        <w:spacing w:after="0" w:line="240" w:lineRule="auto"/>
        <w:ind w:left="600"/>
        <w:rPr>
          <w:ins w:id="419" w:author="Unknown"/>
          <w:rFonts w:ascii="Arial" w:eastAsia="Times New Roman" w:hAnsi="Arial" w:cs="Arial"/>
          <w:color w:val="202020"/>
          <w:sz w:val="21"/>
          <w:szCs w:val="21"/>
        </w:rPr>
      </w:pPr>
      <w:ins w:id="42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2"/>
        </w:numPr>
        <w:shd w:val="clear" w:color="auto" w:fill="FFFFFF"/>
        <w:spacing w:after="0" w:line="240" w:lineRule="auto"/>
        <w:ind w:left="600"/>
        <w:rPr>
          <w:ins w:id="421" w:author="Unknown"/>
          <w:rFonts w:ascii="Arial" w:eastAsia="Times New Roman" w:hAnsi="Arial" w:cs="Arial"/>
          <w:color w:val="202020"/>
          <w:sz w:val="21"/>
          <w:szCs w:val="21"/>
        </w:rPr>
      </w:pPr>
      <w:ins w:id="42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2"/>
        </w:numPr>
        <w:shd w:val="clear" w:color="auto" w:fill="FFFFFF"/>
        <w:spacing w:after="0" w:line="240" w:lineRule="auto"/>
        <w:ind w:left="600"/>
        <w:rPr>
          <w:ins w:id="423" w:author="Unknown"/>
          <w:rFonts w:ascii="Arial" w:eastAsia="Times New Roman" w:hAnsi="Arial" w:cs="Arial"/>
          <w:color w:val="202020"/>
          <w:sz w:val="21"/>
          <w:szCs w:val="21"/>
        </w:rPr>
      </w:pPr>
      <w:ins w:id="42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2"/>
        </w:numPr>
        <w:shd w:val="clear" w:color="auto" w:fill="FFFFFF"/>
        <w:spacing w:after="0" w:line="240" w:lineRule="auto"/>
        <w:ind w:left="600"/>
        <w:rPr>
          <w:ins w:id="425" w:author="Unknown"/>
          <w:rFonts w:ascii="Arial" w:eastAsia="Times New Roman" w:hAnsi="Arial" w:cs="Arial"/>
          <w:color w:val="202020"/>
          <w:sz w:val="21"/>
          <w:szCs w:val="21"/>
        </w:rPr>
      </w:pPr>
      <w:ins w:id="42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427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428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429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430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3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vernier calipers is used to measure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Length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Time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Temperature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Viscority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Atomic clock is used to measure ________ intervals of time.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Very short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Short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Very long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Long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 tonne = ________ kg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100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400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1000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4000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An instrument used to measure atmospheric pressure is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Ammeter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Manometer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Galvanometer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Barometer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An instrument used to measure gas pressure is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Ammeter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Manometer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Galvanometer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Barometer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electromagnetic wave has the longest wavelength?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Gamma rays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X-rays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Microwaves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Radio waves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electromagnetic wave has the shortest wavelength?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Gamma rays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X-rays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Microwaves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Radio waves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electromagnetic waves have the same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Frequency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Amplitude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Wavelength in vaccum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Speed in vaccum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reflection of sound is called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Frequency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Vibration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Echo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Wave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An instrument used to measure electric current is called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Ammeter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Barometer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Galvanometer</w:t>
      </w:r>
    </w:p>
    <w:p w:rsidR="00FA6920" w:rsidRPr="00FA6920" w:rsidRDefault="00FA6920" w:rsidP="00FA6920">
      <w:pPr>
        <w:numPr>
          <w:ilvl w:val="1"/>
          <w:numId w:val="3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Manometer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431" w:author="Unknown"/>
          <w:rFonts w:ascii="Arial" w:eastAsia="Times New Roman" w:hAnsi="Arial" w:cs="Arial"/>
          <w:color w:val="202020"/>
          <w:sz w:val="21"/>
          <w:szCs w:val="21"/>
        </w:rPr>
      </w:pPr>
      <w:ins w:id="432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GENERAL SCIENCE QUESTIONS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rPr>
          <w:ins w:id="433" w:author="Unknown"/>
          <w:rFonts w:ascii="Arial" w:eastAsia="Times New Roman" w:hAnsi="Arial" w:cs="Arial"/>
          <w:color w:val="202020"/>
          <w:sz w:val="21"/>
          <w:szCs w:val="21"/>
        </w:rPr>
      </w:pPr>
      <w:ins w:id="43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rPr>
          <w:ins w:id="435" w:author="Unknown"/>
          <w:rFonts w:ascii="Arial" w:eastAsia="Times New Roman" w:hAnsi="Arial" w:cs="Arial"/>
          <w:color w:val="202020"/>
          <w:sz w:val="21"/>
          <w:szCs w:val="21"/>
        </w:rPr>
      </w:pPr>
      <w:ins w:id="43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rPr>
          <w:ins w:id="437" w:author="Unknown"/>
          <w:rFonts w:ascii="Arial" w:eastAsia="Times New Roman" w:hAnsi="Arial" w:cs="Arial"/>
          <w:color w:val="202020"/>
          <w:sz w:val="21"/>
          <w:szCs w:val="21"/>
        </w:rPr>
      </w:pPr>
      <w:ins w:id="43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rPr>
          <w:ins w:id="439" w:author="Unknown"/>
          <w:rFonts w:ascii="Arial" w:eastAsia="Times New Roman" w:hAnsi="Arial" w:cs="Arial"/>
          <w:color w:val="202020"/>
          <w:sz w:val="21"/>
          <w:szCs w:val="21"/>
        </w:rPr>
      </w:pPr>
      <w:ins w:id="44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rPr>
          <w:ins w:id="441" w:author="Unknown"/>
          <w:rFonts w:ascii="Arial" w:eastAsia="Times New Roman" w:hAnsi="Arial" w:cs="Arial"/>
          <w:color w:val="202020"/>
          <w:sz w:val="21"/>
          <w:szCs w:val="21"/>
        </w:rPr>
      </w:pPr>
      <w:ins w:id="44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rPr>
          <w:ins w:id="443" w:author="Unknown"/>
          <w:rFonts w:ascii="Arial" w:eastAsia="Times New Roman" w:hAnsi="Arial" w:cs="Arial"/>
          <w:color w:val="202020"/>
          <w:sz w:val="21"/>
          <w:szCs w:val="21"/>
        </w:rPr>
      </w:pPr>
      <w:ins w:id="44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rPr>
          <w:ins w:id="445" w:author="Unknown"/>
          <w:rFonts w:ascii="Arial" w:eastAsia="Times New Roman" w:hAnsi="Arial" w:cs="Arial"/>
          <w:color w:val="202020"/>
          <w:sz w:val="21"/>
          <w:szCs w:val="21"/>
        </w:rPr>
      </w:pPr>
      <w:ins w:id="44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rPr>
          <w:ins w:id="447" w:author="Unknown"/>
          <w:rFonts w:ascii="Arial" w:eastAsia="Times New Roman" w:hAnsi="Arial" w:cs="Arial"/>
          <w:color w:val="202020"/>
          <w:sz w:val="21"/>
          <w:szCs w:val="21"/>
        </w:rPr>
      </w:pPr>
      <w:ins w:id="44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rPr>
          <w:ins w:id="449" w:author="Unknown"/>
          <w:rFonts w:ascii="Arial" w:eastAsia="Times New Roman" w:hAnsi="Arial" w:cs="Arial"/>
          <w:color w:val="202020"/>
          <w:sz w:val="21"/>
          <w:szCs w:val="21"/>
        </w:rPr>
      </w:pPr>
      <w:ins w:id="45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rPr>
          <w:ins w:id="451" w:author="Unknown"/>
          <w:rFonts w:ascii="Arial" w:eastAsia="Times New Roman" w:hAnsi="Arial" w:cs="Arial"/>
          <w:color w:val="202020"/>
          <w:sz w:val="21"/>
          <w:szCs w:val="21"/>
        </w:rPr>
      </w:pPr>
      <w:ins w:id="45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453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454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455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456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SI unit of thermodynamic temperature is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Celsius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Fahrenheight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Kelvin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shortest distance between crest to crest is called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Phare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thoughs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Amplitude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Wavelength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speed of sound is fastest in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Solids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Liquids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Gasses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Vaccum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speed of sound is slowest in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Solids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Liquids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Gasses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Vaccum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Radioactivity was discovered by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Henri Becquerel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Pierre Curie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Marie Curie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Rutherford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from the following has the greatest ionising power?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Alpha particles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Beta particles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Gamma rays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three has same ionising power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from the following has the greatest penetrating power?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Alpha particles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Beta particles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Gamma rays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three have same penetrating power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from the following has the greatest speed?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Alpha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Beta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Gamma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At night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land cools faster than the water in the sea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water in the sea cools faster than the land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land and the water in the sea cools together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chemical name of chalk is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Sodium nitrate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Zinc sulfate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Sulphuric acid</w:t>
      </w:r>
    </w:p>
    <w:p w:rsidR="00FA6920" w:rsidRPr="00FA6920" w:rsidRDefault="00FA6920" w:rsidP="00FA6920">
      <w:pPr>
        <w:numPr>
          <w:ilvl w:val="1"/>
          <w:numId w:val="3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Calcium carbonate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457" w:author="Unknown"/>
          <w:rFonts w:ascii="Arial" w:eastAsia="Times New Roman" w:hAnsi="Arial" w:cs="Arial"/>
          <w:color w:val="202020"/>
          <w:sz w:val="21"/>
          <w:szCs w:val="21"/>
        </w:rPr>
      </w:pPr>
      <w:ins w:id="458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QUESTIONS OF SCIENCE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rPr>
          <w:ins w:id="459" w:author="Unknown"/>
          <w:rFonts w:ascii="Arial" w:eastAsia="Times New Roman" w:hAnsi="Arial" w:cs="Arial"/>
          <w:color w:val="202020"/>
          <w:sz w:val="21"/>
          <w:szCs w:val="21"/>
        </w:rPr>
      </w:pPr>
      <w:ins w:id="46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rPr>
          <w:ins w:id="461" w:author="Unknown"/>
          <w:rFonts w:ascii="Arial" w:eastAsia="Times New Roman" w:hAnsi="Arial" w:cs="Arial"/>
          <w:color w:val="202020"/>
          <w:sz w:val="21"/>
          <w:szCs w:val="21"/>
        </w:rPr>
      </w:pPr>
      <w:ins w:id="46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rPr>
          <w:ins w:id="463" w:author="Unknown"/>
          <w:rFonts w:ascii="Arial" w:eastAsia="Times New Roman" w:hAnsi="Arial" w:cs="Arial"/>
          <w:color w:val="202020"/>
          <w:sz w:val="21"/>
          <w:szCs w:val="21"/>
        </w:rPr>
      </w:pPr>
      <w:ins w:id="46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rPr>
          <w:ins w:id="465" w:author="Unknown"/>
          <w:rFonts w:ascii="Arial" w:eastAsia="Times New Roman" w:hAnsi="Arial" w:cs="Arial"/>
          <w:color w:val="202020"/>
          <w:sz w:val="21"/>
          <w:szCs w:val="21"/>
        </w:rPr>
      </w:pPr>
      <w:ins w:id="46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rPr>
          <w:ins w:id="467" w:author="Unknown"/>
          <w:rFonts w:ascii="Arial" w:eastAsia="Times New Roman" w:hAnsi="Arial" w:cs="Arial"/>
          <w:color w:val="202020"/>
          <w:sz w:val="21"/>
          <w:szCs w:val="21"/>
        </w:rPr>
      </w:pPr>
      <w:ins w:id="46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rPr>
          <w:ins w:id="469" w:author="Unknown"/>
          <w:rFonts w:ascii="Arial" w:eastAsia="Times New Roman" w:hAnsi="Arial" w:cs="Arial"/>
          <w:color w:val="202020"/>
          <w:sz w:val="21"/>
          <w:szCs w:val="21"/>
        </w:rPr>
      </w:pPr>
      <w:ins w:id="47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rPr>
          <w:ins w:id="471" w:author="Unknown"/>
          <w:rFonts w:ascii="Arial" w:eastAsia="Times New Roman" w:hAnsi="Arial" w:cs="Arial"/>
          <w:color w:val="202020"/>
          <w:sz w:val="21"/>
          <w:szCs w:val="21"/>
        </w:rPr>
      </w:pPr>
      <w:ins w:id="47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rPr>
          <w:ins w:id="473" w:author="Unknown"/>
          <w:rFonts w:ascii="Arial" w:eastAsia="Times New Roman" w:hAnsi="Arial" w:cs="Arial"/>
          <w:color w:val="202020"/>
          <w:sz w:val="21"/>
          <w:szCs w:val="21"/>
        </w:rPr>
      </w:pPr>
      <w:ins w:id="47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rPr>
          <w:ins w:id="475" w:author="Unknown"/>
          <w:rFonts w:ascii="Arial" w:eastAsia="Times New Roman" w:hAnsi="Arial" w:cs="Arial"/>
          <w:color w:val="202020"/>
          <w:sz w:val="21"/>
          <w:szCs w:val="21"/>
        </w:rPr>
      </w:pPr>
      <w:ins w:id="47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rPr>
          <w:ins w:id="477" w:author="Unknown"/>
          <w:rFonts w:ascii="Arial" w:eastAsia="Times New Roman" w:hAnsi="Arial" w:cs="Arial"/>
          <w:color w:val="202020"/>
          <w:sz w:val="21"/>
          <w:szCs w:val="21"/>
        </w:rPr>
      </w:pPr>
      <w:ins w:id="47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479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480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481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482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branch of science which study the interaction between matter and radian energy is called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Thermochemistry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Polymer chemistry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Spectroscopy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Electrochemistry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horizontal rows of the periodic table are called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Groups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Periods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Sets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Matrices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vertical coloumns of the periodic table are called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Groups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Periods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Sets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Matrices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metallic element is liquid at room temperature?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Zinc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Nickel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Lead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Mercury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non-metallic element is liquid at room temperature?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Bromine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Flourine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Chlorine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Phosphorous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Battery charger converts electrical energy into ________ energy.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Kinetic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Potential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Chemical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Nuclear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 loudspeaker changes ________ energy into sound energy.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Chemical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Electrical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Light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Kinetic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strongest part(s) of a magnet is/are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North pole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South pole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North and south pole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Median of north and south pole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Electromagnetic induction was discovered by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Carnot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Volta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Faraday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Bessel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Battery was invented by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Carnot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Volta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Faraday</w:t>
      </w:r>
    </w:p>
    <w:p w:rsidR="00FA6920" w:rsidRPr="00FA6920" w:rsidRDefault="00FA6920" w:rsidP="00FA6920">
      <w:pPr>
        <w:numPr>
          <w:ilvl w:val="1"/>
          <w:numId w:val="3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Bessel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483" w:author="Unknown"/>
          <w:rFonts w:ascii="Arial" w:eastAsia="Times New Roman" w:hAnsi="Arial" w:cs="Arial"/>
          <w:color w:val="202020"/>
          <w:sz w:val="21"/>
          <w:szCs w:val="21"/>
        </w:rPr>
      </w:pPr>
      <w:ins w:id="484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38"/>
        </w:numPr>
        <w:shd w:val="clear" w:color="auto" w:fill="FFFFFF"/>
        <w:spacing w:after="0" w:line="240" w:lineRule="auto"/>
        <w:ind w:left="600"/>
        <w:rPr>
          <w:ins w:id="485" w:author="Unknown"/>
          <w:rFonts w:ascii="Arial" w:eastAsia="Times New Roman" w:hAnsi="Arial" w:cs="Arial"/>
          <w:color w:val="202020"/>
          <w:sz w:val="21"/>
          <w:szCs w:val="21"/>
        </w:rPr>
      </w:pPr>
      <w:ins w:id="48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8"/>
        </w:numPr>
        <w:shd w:val="clear" w:color="auto" w:fill="FFFFFF"/>
        <w:spacing w:after="0" w:line="240" w:lineRule="auto"/>
        <w:ind w:left="600"/>
        <w:rPr>
          <w:ins w:id="487" w:author="Unknown"/>
          <w:rFonts w:ascii="Arial" w:eastAsia="Times New Roman" w:hAnsi="Arial" w:cs="Arial"/>
          <w:color w:val="202020"/>
          <w:sz w:val="21"/>
          <w:szCs w:val="21"/>
        </w:rPr>
      </w:pPr>
      <w:ins w:id="48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38"/>
        </w:numPr>
        <w:shd w:val="clear" w:color="auto" w:fill="FFFFFF"/>
        <w:spacing w:after="0" w:line="240" w:lineRule="auto"/>
        <w:ind w:left="600"/>
        <w:rPr>
          <w:ins w:id="489" w:author="Unknown"/>
          <w:rFonts w:ascii="Arial" w:eastAsia="Times New Roman" w:hAnsi="Arial" w:cs="Arial"/>
          <w:color w:val="202020"/>
          <w:sz w:val="21"/>
          <w:szCs w:val="21"/>
        </w:rPr>
      </w:pPr>
      <w:ins w:id="49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8"/>
        </w:numPr>
        <w:shd w:val="clear" w:color="auto" w:fill="FFFFFF"/>
        <w:spacing w:after="0" w:line="240" w:lineRule="auto"/>
        <w:ind w:left="600"/>
        <w:rPr>
          <w:ins w:id="491" w:author="Unknown"/>
          <w:rFonts w:ascii="Arial" w:eastAsia="Times New Roman" w:hAnsi="Arial" w:cs="Arial"/>
          <w:color w:val="202020"/>
          <w:sz w:val="21"/>
          <w:szCs w:val="21"/>
        </w:rPr>
      </w:pPr>
      <w:ins w:id="49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38"/>
        </w:numPr>
        <w:shd w:val="clear" w:color="auto" w:fill="FFFFFF"/>
        <w:spacing w:after="0" w:line="240" w:lineRule="auto"/>
        <w:ind w:left="600"/>
        <w:rPr>
          <w:ins w:id="493" w:author="Unknown"/>
          <w:rFonts w:ascii="Arial" w:eastAsia="Times New Roman" w:hAnsi="Arial" w:cs="Arial"/>
          <w:color w:val="202020"/>
          <w:sz w:val="21"/>
          <w:szCs w:val="21"/>
        </w:rPr>
      </w:pPr>
      <w:ins w:id="49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38"/>
        </w:numPr>
        <w:shd w:val="clear" w:color="auto" w:fill="FFFFFF"/>
        <w:spacing w:after="0" w:line="240" w:lineRule="auto"/>
        <w:ind w:left="600"/>
        <w:rPr>
          <w:ins w:id="495" w:author="Unknown"/>
          <w:rFonts w:ascii="Arial" w:eastAsia="Times New Roman" w:hAnsi="Arial" w:cs="Arial"/>
          <w:color w:val="202020"/>
          <w:sz w:val="21"/>
          <w:szCs w:val="21"/>
        </w:rPr>
      </w:pPr>
      <w:ins w:id="49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8"/>
        </w:numPr>
        <w:shd w:val="clear" w:color="auto" w:fill="FFFFFF"/>
        <w:spacing w:after="0" w:line="240" w:lineRule="auto"/>
        <w:ind w:left="600"/>
        <w:rPr>
          <w:ins w:id="497" w:author="Unknown"/>
          <w:rFonts w:ascii="Arial" w:eastAsia="Times New Roman" w:hAnsi="Arial" w:cs="Arial"/>
          <w:color w:val="202020"/>
          <w:sz w:val="21"/>
          <w:szCs w:val="21"/>
        </w:rPr>
      </w:pPr>
      <w:ins w:id="49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38"/>
        </w:numPr>
        <w:shd w:val="clear" w:color="auto" w:fill="FFFFFF"/>
        <w:spacing w:after="0" w:line="240" w:lineRule="auto"/>
        <w:ind w:left="600"/>
        <w:rPr>
          <w:ins w:id="499" w:author="Unknown"/>
          <w:rFonts w:ascii="Arial" w:eastAsia="Times New Roman" w:hAnsi="Arial" w:cs="Arial"/>
          <w:color w:val="202020"/>
          <w:sz w:val="21"/>
          <w:szCs w:val="21"/>
        </w:rPr>
      </w:pPr>
      <w:ins w:id="50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8"/>
        </w:numPr>
        <w:shd w:val="clear" w:color="auto" w:fill="FFFFFF"/>
        <w:spacing w:after="0" w:line="240" w:lineRule="auto"/>
        <w:ind w:left="600"/>
        <w:rPr>
          <w:ins w:id="501" w:author="Unknown"/>
          <w:rFonts w:ascii="Arial" w:eastAsia="Times New Roman" w:hAnsi="Arial" w:cs="Arial"/>
          <w:color w:val="202020"/>
          <w:sz w:val="21"/>
          <w:szCs w:val="21"/>
        </w:rPr>
      </w:pPr>
      <w:ins w:id="50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38"/>
        </w:numPr>
        <w:shd w:val="clear" w:color="auto" w:fill="FFFFFF"/>
        <w:spacing w:after="0" w:line="240" w:lineRule="auto"/>
        <w:ind w:left="600"/>
        <w:rPr>
          <w:ins w:id="503" w:author="Unknown"/>
          <w:rFonts w:ascii="Arial" w:eastAsia="Times New Roman" w:hAnsi="Arial" w:cs="Arial"/>
          <w:color w:val="202020"/>
          <w:sz w:val="21"/>
          <w:szCs w:val="21"/>
        </w:rPr>
      </w:pPr>
      <w:ins w:id="50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505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506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507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508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3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most abundant form of matter in the universe is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Solid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Liquid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Gas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Plasma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When gas is ionized, ________ forms.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Molecule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Element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Plasma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Current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Wind is caused by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Difference in atmospheric pressure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Difference in atmospheric temperature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Rotation of the Earth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Revolution of the Earth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Wind speed is measured by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Anemometer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Barometer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Ceilometer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Galvanometer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fact that universe is expanding was discovered by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Hahn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Hubble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Rontgen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Rutherford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X-rays were discovered by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Hahn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Hubble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Rontgen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Rutherford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Nobel prize in physics for the discovery of the law of photoelectric effect was awarded to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Newton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Einstein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Rontgen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Rutherford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symbol of gold is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Au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Ag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Fe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Sg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Plaster of Paris is produced by heating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Graphite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Gypsum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Zinc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Lead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3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from the following is NOT true about Helium gas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Colourless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Odorless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Tasteless</w:t>
      </w:r>
    </w:p>
    <w:p w:rsidR="00FA6920" w:rsidRPr="00FA6920" w:rsidRDefault="00FA6920" w:rsidP="00FA6920">
      <w:pPr>
        <w:numPr>
          <w:ilvl w:val="1"/>
          <w:numId w:val="3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Toxic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509" w:author="Unknown"/>
          <w:rFonts w:ascii="Arial" w:eastAsia="Times New Roman" w:hAnsi="Arial" w:cs="Arial"/>
          <w:color w:val="202020"/>
          <w:sz w:val="21"/>
          <w:szCs w:val="21"/>
        </w:rPr>
      </w:pPr>
      <w:ins w:id="510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40"/>
        </w:numPr>
        <w:shd w:val="clear" w:color="auto" w:fill="FFFFFF"/>
        <w:spacing w:after="0" w:line="240" w:lineRule="auto"/>
        <w:ind w:left="600"/>
        <w:rPr>
          <w:ins w:id="511" w:author="Unknown"/>
          <w:rFonts w:ascii="Arial" w:eastAsia="Times New Roman" w:hAnsi="Arial" w:cs="Arial"/>
          <w:color w:val="202020"/>
          <w:sz w:val="21"/>
          <w:szCs w:val="21"/>
        </w:rPr>
      </w:pPr>
      <w:ins w:id="51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40"/>
        </w:numPr>
        <w:shd w:val="clear" w:color="auto" w:fill="FFFFFF"/>
        <w:spacing w:after="0" w:line="240" w:lineRule="auto"/>
        <w:ind w:left="600"/>
        <w:rPr>
          <w:ins w:id="513" w:author="Unknown"/>
          <w:rFonts w:ascii="Arial" w:eastAsia="Times New Roman" w:hAnsi="Arial" w:cs="Arial"/>
          <w:color w:val="202020"/>
          <w:sz w:val="21"/>
          <w:szCs w:val="21"/>
        </w:rPr>
      </w:pPr>
      <w:ins w:id="51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0"/>
        </w:numPr>
        <w:shd w:val="clear" w:color="auto" w:fill="FFFFFF"/>
        <w:spacing w:after="0" w:line="240" w:lineRule="auto"/>
        <w:ind w:left="600"/>
        <w:rPr>
          <w:ins w:id="515" w:author="Unknown"/>
          <w:rFonts w:ascii="Arial" w:eastAsia="Times New Roman" w:hAnsi="Arial" w:cs="Arial"/>
          <w:color w:val="202020"/>
          <w:sz w:val="21"/>
          <w:szCs w:val="21"/>
        </w:rPr>
      </w:pPr>
      <w:ins w:id="51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0"/>
        </w:numPr>
        <w:shd w:val="clear" w:color="auto" w:fill="FFFFFF"/>
        <w:spacing w:after="0" w:line="240" w:lineRule="auto"/>
        <w:ind w:left="600"/>
        <w:rPr>
          <w:ins w:id="517" w:author="Unknown"/>
          <w:rFonts w:ascii="Arial" w:eastAsia="Times New Roman" w:hAnsi="Arial" w:cs="Arial"/>
          <w:color w:val="202020"/>
          <w:sz w:val="21"/>
          <w:szCs w:val="21"/>
        </w:rPr>
      </w:pPr>
      <w:ins w:id="51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0"/>
        </w:numPr>
        <w:shd w:val="clear" w:color="auto" w:fill="FFFFFF"/>
        <w:spacing w:after="0" w:line="240" w:lineRule="auto"/>
        <w:ind w:left="600"/>
        <w:rPr>
          <w:ins w:id="519" w:author="Unknown"/>
          <w:rFonts w:ascii="Arial" w:eastAsia="Times New Roman" w:hAnsi="Arial" w:cs="Arial"/>
          <w:color w:val="202020"/>
          <w:sz w:val="21"/>
          <w:szCs w:val="21"/>
        </w:rPr>
      </w:pPr>
      <w:ins w:id="52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0"/>
        </w:numPr>
        <w:shd w:val="clear" w:color="auto" w:fill="FFFFFF"/>
        <w:spacing w:after="0" w:line="240" w:lineRule="auto"/>
        <w:ind w:left="600"/>
        <w:rPr>
          <w:ins w:id="521" w:author="Unknown"/>
          <w:rFonts w:ascii="Arial" w:eastAsia="Times New Roman" w:hAnsi="Arial" w:cs="Arial"/>
          <w:color w:val="202020"/>
          <w:sz w:val="21"/>
          <w:szCs w:val="21"/>
        </w:rPr>
      </w:pPr>
      <w:ins w:id="52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0"/>
        </w:numPr>
        <w:shd w:val="clear" w:color="auto" w:fill="FFFFFF"/>
        <w:spacing w:after="0" w:line="240" w:lineRule="auto"/>
        <w:ind w:left="600"/>
        <w:rPr>
          <w:ins w:id="523" w:author="Unknown"/>
          <w:rFonts w:ascii="Arial" w:eastAsia="Times New Roman" w:hAnsi="Arial" w:cs="Arial"/>
          <w:color w:val="202020"/>
          <w:sz w:val="21"/>
          <w:szCs w:val="21"/>
        </w:rPr>
      </w:pPr>
      <w:ins w:id="52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0"/>
        </w:numPr>
        <w:shd w:val="clear" w:color="auto" w:fill="FFFFFF"/>
        <w:spacing w:after="0" w:line="240" w:lineRule="auto"/>
        <w:ind w:left="600"/>
        <w:rPr>
          <w:ins w:id="525" w:author="Unknown"/>
          <w:rFonts w:ascii="Arial" w:eastAsia="Times New Roman" w:hAnsi="Arial" w:cs="Arial"/>
          <w:color w:val="202020"/>
          <w:sz w:val="21"/>
          <w:szCs w:val="21"/>
        </w:rPr>
      </w:pPr>
      <w:ins w:id="52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0"/>
        </w:numPr>
        <w:shd w:val="clear" w:color="auto" w:fill="FFFFFF"/>
        <w:spacing w:after="0" w:line="240" w:lineRule="auto"/>
        <w:ind w:left="600"/>
        <w:rPr>
          <w:ins w:id="527" w:author="Unknown"/>
          <w:rFonts w:ascii="Arial" w:eastAsia="Times New Roman" w:hAnsi="Arial" w:cs="Arial"/>
          <w:color w:val="202020"/>
          <w:sz w:val="21"/>
          <w:szCs w:val="21"/>
        </w:rPr>
      </w:pPr>
      <w:ins w:id="52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0"/>
        </w:numPr>
        <w:shd w:val="clear" w:color="auto" w:fill="FFFFFF"/>
        <w:spacing w:after="0" w:line="240" w:lineRule="auto"/>
        <w:ind w:left="600"/>
        <w:rPr>
          <w:ins w:id="529" w:author="Unknown"/>
          <w:rFonts w:ascii="Arial" w:eastAsia="Times New Roman" w:hAnsi="Arial" w:cs="Arial"/>
          <w:color w:val="202020"/>
          <w:sz w:val="21"/>
          <w:szCs w:val="21"/>
        </w:rPr>
      </w:pPr>
      <w:ins w:id="53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531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532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533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534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4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is the largest excretory organ of the body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lungs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skin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liver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brain is enclosed in a bony case called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diaphragam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vertebral column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cranium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vertebrae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is the bone that is present in forelimb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radius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femur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ribs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sternum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one is herbivore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cat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dog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cow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structure helps in transport of water in plants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phloem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leaf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bark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xylem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organisms that can make their own food are called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producers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consumers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secondary consumers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decomposers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Bacteria are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eukaryotes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prokaryotes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non-living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Bile juice is secreted by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pancreas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stomach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intestine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gall bladder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part of the blood cells provide immunity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RBC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WBC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platelet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blood plasma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structure prevent water loss in plants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cuticle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bark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mesophyll</w:t>
      </w:r>
    </w:p>
    <w:p w:rsidR="00FA6920" w:rsidRPr="00FA6920" w:rsidRDefault="00FA6920" w:rsidP="00FA6920">
      <w:pPr>
        <w:numPr>
          <w:ilvl w:val="1"/>
          <w:numId w:val="4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leaf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535" w:author="Unknown"/>
          <w:rFonts w:ascii="Arial" w:eastAsia="Times New Roman" w:hAnsi="Arial" w:cs="Arial"/>
          <w:color w:val="202020"/>
          <w:sz w:val="21"/>
          <w:szCs w:val="21"/>
        </w:rPr>
      </w:pPr>
      <w:ins w:id="536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42"/>
        </w:numPr>
        <w:shd w:val="clear" w:color="auto" w:fill="FFFFFF"/>
        <w:spacing w:after="0" w:line="240" w:lineRule="auto"/>
        <w:ind w:left="600"/>
        <w:rPr>
          <w:ins w:id="537" w:author="Unknown"/>
          <w:rFonts w:ascii="Arial" w:eastAsia="Times New Roman" w:hAnsi="Arial" w:cs="Arial"/>
          <w:color w:val="202020"/>
          <w:sz w:val="21"/>
          <w:szCs w:val="21"/>
        </w:rPr>
      </w:pPr>
      <w:ins w:id="53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2"/>
        </w:numPr>
        <w:shd w:val="clear" w:color="auto" w:fill="FFFFFF"/>
        <w:spacing w:after="0" w:line="240" w:lineRule="auto"/>
        <w:ind w:left="600"/>
        <w:rPr>
          <w:ins w:id="539" w:author="Unknown"/>
          <w:rFonts w:ascii="Arial" w:eastAsia="Times New Roman" w:hAnsi="Arial" w:cs="Arial"/>
          <w:color w:val="202020"/>
          <w:sz w:val="21"/>
          <w:szCs w:val="21"/>
        </w:rPr>
      </w:pPr>
      <w:ins w:id="54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2"/>
        </w:numPr>
        <w:shd w:val="clear" w:color="auto" w:fill="FFFFFF"/>
        <w:spacing w:after="0" w:line="240" w:lineRule="auto"/>
        <w:ind w:left="600"/>
        <w:rPr>
          <w:ins w:id="541" w:author="Unknown"/>
          <w:rFonts w:ascii="Arial" w:eastAsia="Times New Roman" w:hAnsi="Arial" w:cs="Arial"/>
          <w:color w:val="202020"/>
          <w:sz w:val="21"/>
          <w:szCs w:val="21"/>
        </w:rPr>
      </w:pPr>
      <w:ins w:id="54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2"/>
        </w:numPr>
        <w:shd w:val="clear" w:color="auto" w:fill="FFFFFF"/>
        <w:spacing w:after="0" w:line="240" w:lineRule="auto"/>
        <w:ind w:left="600"/>
        <w:rPr>
          <w:ins w:id="543" w:author="Unknown"/>
          <w:rFonts w:ascii="Arial" w:eastAsia="Times New Roman" w:hAnsi="Arial" w:cs="Arial"/>
          <w:color w:val="202020"/>
          <w:sz w:val="21"/>
          <w:szCs w:val="21"/>
        </w:rPr>
      </w:pPr>
      <w:ins w:id="54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2"/>
        </w:numPr>
        <w:shd w:val="clear" w:color="auto" w:fill="FFFFFF"/>
        <w:spacing w:after="0" w:line="240" w:lineRule="auto"/>
        <w:ind w:left="600"/>
        <w:rPr>
          <w:ins w:id="545" w:author="Unknown"/>
          <w:rFonts w:ascii="Arial" w:eastAsia="Times New Roman" w:hAnsi="Arial" w:cs="Arial"/>
          <w:color w:val="202020"/>
          <w:sz w:val="21"/>
          <w:szCs w:val="21"/>
        </w:rPr>
      </w:pPr>
      <w:ins w:id="54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42"/>
        </w:numPr>
        <w:shd w:val="clear" w:color="auto" w:fill="FFFFFF"/>
        <w:spacing w:after="0" w:line="240" w:lineRule="auto"/>
        <w:ind w:left="600"/>
        <w:rPr>
          <w:ins w:id="547" w:author="Unknown"/>
          <w:rFonts w:ascii="Arial" w:eastAsia="Times New Roman" w:hAnsi="Arial" w:cs="Arial"/>
          <w:color w:val="202020"/>
          <w:sz w:val="21"/>
          <w:szCs w:val="21"/>
        </w:rPr>
      </w:pPr>
      <w:ins w:id="54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2"/>
        </w:numPr>
        <w:shd w:val="clear" w:color="auto" w:fill="FFFFFF"/>
        <w:spacing w:after="0" w:line="240" w:lineRule="auto"/>
        <w:ind w:left="600"/>
        <w:rPr>
          <w:ins w:id="549" w:author="Unknown"/>
          <w:rFonts w:ascii="Arial" w:eastAsia="Times New Roman" w:hAnsi="Arial" w:cs="Arial"/>
          <w:color w:val="202020"/>
          <w:sz w:val="21"/>
          <w:szCs w:val="21"/>
        </w:rPr>
      </w:pPr>
      <w:ins w:id="55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2"/>
        </w:numPr>
        <w:shd w:val="clear" w:color="auto" w:fill="FFFFFF"/>
        <w:spacing w:after="0" w:line="240" w:lineRule="auto"/>
        <w:ind w:left="600"/>
        <w:rPr>
          <w:ins w:id="551" w:author="Unknown"/>
          <w:rFonts w:ascii="Arial" w:eastAsia="Times New Roman" w:hAnsi="Arial" w:cs="Arial"/>
          <w:color w:val="202020"/>
          <w:sz w:val="21"/>
          <w:szCs w:val="21"/>
        </w:rPr>
      </w:pPr>
      <w:ins w:id="55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42"/>
        </w:numPr>
        <w:shd w:val="clear" w:color="auto" w:fill="FFFFFF"/>
        <w:spacing w:after="0" w:line="240" w:lineRule="auto"/>
        <w:ind w:left="600"/>
        <w:rPr>
          <w:ins w:id="553" w:author="Unknown"/>
          <w:rFonts w:ascii="Arial" w:eastAsia="Times New Roman" w:hAnsi="Arial" w:cs="Arial"/>
          <w:color w:val="202020"/>
          <w:sz w:val="21"/>
          <w:szCs w:val="21"/>
        </w:rPr>
      </w:pPr>
      <w:ins w:id="55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2"/>
        </w:numPr>
        <w:shd w:val="clear" w:color="auto" w:fill="FFFFFF"/>
        <w:spacing w:after="0" w:line="240" w:lineRule="auto"/>
        <w:ind w:left="600"/>
        <w:rPr>
          <w:ins w:id="555" w:author="Unknown"/>
          <w:rFonts w:ascii="Arial" w:eastAsia="Times New Roman" w:hAnsi="Arial" w:cs="Arial"/>
          <w:color w:val="202020"/>
          <w:sz w:val="21"/>
          <w:szCs w:val="21"/>
        </w:rPr>
      </w:pPr>
      <w:ins w:id="55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557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558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559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560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4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DNA structure was first described by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Pasteur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Robert Koch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Watson and Crick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Carlous Linnaues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Pollination is best defined as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germination of pollen grains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transfer of pollen from anther to stigma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formation of pollen grains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Movement of cell against concentration gradient is called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active transport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osmosis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diffusion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both b and c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One of the following is not a function of bones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support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production of blood cells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protein synthesis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muscle attachment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Plants absorb most part of water needed by them through their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stem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root hairs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leaf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bark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Highly intelligent mammals are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rat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bat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dolphin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elephant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Process of cell division take place by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mitosis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fertilization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reproduction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Prokaryotic cell lack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nucleolus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nuclear membrane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both a and b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Pulses are a good source of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proteins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carbohydrates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vitamins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minerals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Plants that grow in dry habitat are called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hydrophytes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xerophytes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shrubs</w:t>
      </w:r>
    </w:p>
    <w:p w:rsidR="00FA6920" w:rsidRPr="00FA6920" w:rsidRDefault="00FA6920" w:rsidP="00FA6920">
      <w:pPr>
        <w:numPr>
          <w:ilvl w:val="1"/>
          <w:numId w:val="4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herbs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561" w:author="Unknown"/>
          <w:rFonts w:ascii="Arial" w:eastAsia="Times New Roman" w:hAnsi="Arial" w:cs="Arial"/>
          <w:color w:val="202020"/>
          <w:sz w:val="21"/>
          <w:szCs w:val="21"/>
        </w:rPr>
      </w:pPr>
      <w:ins w:id="562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44"/>
        </w:numPr>
        <w:shd w:val="clear" w:color="auto" w:fill="FFFFFF"/>
        <w:spacing w:after="0" w:line="240" w:lineRule="auto"/>
        <w:ind w:left="600"/>
        <w:rPr>
          <w:ins w:id="563" w:author="Unknown"/>
          <w:rFonts w:ascii="Arial" w:eastAsia="Times New Roman" w:hAnsi="Arial" w:cs="Arial"/>
          <w:color w:val="202020"/>
          <w:sz w:val="21"/>
          <w:szCs w:val="21"/>
        </w:rPr>
      </w:pPr>
      <w:ins w:id="56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4"/>
        </w:numPr>
        <w:shd w:val="clear" w:color="auto" w:fill="FFFFFF"/>
        <w:spacing w:after="0" w:line="240" w:lineRule="auto"/>
        <w:ind w:left="600"/>
        <w:rPr>
          <w:ins w:id="565" w:author="Unknown"/>
          <w:rFonts w:ascii="Arial" w:eastAsia="Times New Roman" w:hAnsi="Arial" w:cs="Arial"/>
          <w:color w:val="202020"/>
          <w:sz w:val="21"/>
          <w:szCs w:val="21"/>
        </w:rPr>
      </w:pPr>
      <w:ins w:id="56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4"/>
        </w:numPr>
        <w:shd w:val="clear" w:color="auto" w:fill="FFFFFF"/>
        <w:spacing w:after="0" w:line="240" w:lineRule="auto"/>
        <w:ind w:left="600"/>
        <w:rPr>
          <w:ins w:id="567" w:author="Unknown"/>
          <w:rFonts w:ascii="Arial" w:eastAsia="Times New Roman" w:hAnsi="Arial" w:cs="Arial"/>
          <w:color w:val="202020"/>
          <w:sz w:val="21"/>
          <w:szCs w:val="21"/>
        </w:rPr>
      </w:pPr>
      <w:ins w:id="56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4"/>
        </w:numPr>
        <w:shd w:val="clear" w:color="auto" w:fill="FFFFFF"/>
        <w:spacing w:after="0" w:line="240" w:lineRule="auto"/>
        <w:ind w:left="600"/>
        <w:rPr>
          <w:ins w:id="569" w:author="Unknown"/>
          <w:rFonts w:ascii="Arial" w:eastAsia="Times New Roman" w:hAnsi="Arial" w:cs="Arial"/>
          <w:color w:val="202020"/>
          <w:sz w:val="21"/>
          <w:szCs w:val="21"/>
        </w:rPr>
      </w:pPr>
      <w:ins w:id="57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4"/>
        </w:numPr>
        <w:shd w:val="clear" w:color="auto" w:fill="FFFFFF"/>
        <w:spacing w:after="0" w:line="240" w:lineRule="auto"/>
        <w:ind w:left="600"/>
        <w:rPr>
          <w:ins w:id="571" w:author="Unknown"/>
          <w:rFonts w:ascii="Arial" w:eastAsia="Times New Roman" w:hAnsi="Arial" w:cs="Arial"/>
          <w:color w:val="202020"/>
          <w:sz w:val="21"/>
          <w:szCs w:val="21"/>
        </w:rPr>
      </w:pPr>
      <w:ins w:id="57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4"/>
        </w:numPr>
        <w:shd w:val="clear" w:color="auto" w:fill="FFFFFF"/>
        <w:spacing w:after="0" w:line="240" w:lineRule="auto"/>
        <w:ind w:left="600"/>
        <w:rPr>
          <w:ins w:id="573" w:author="Unknown"/>
          <w:rFonts w:ascii="Arial" w:eastAsia="Times New Roman" w:hAnsi="Arial" w:cs="Arial"/>
          <w:color w:val="202020"/>
          <w:sz w:val="21"/>
          <w:szCs w:val="21"/>
        </w:rPr>
      </w:pPr>
      <w:ins w:id="57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4"/>
        </w:numPr>
        <w:shd w:val="clear" w:color="auto" w:fill="FFFFFF"/>
        <w:spacing w:after="0" w:line="240" w:lineRule="auto"/>
        <w:ind w:left="600"/>
        <w:rPr>
          <w:ins w:id="575" w:author="Unknown"/>
          <w:rFonts w:ascii="Arial" w:eastAsia="Times New Roman" w:hAnsi="Arial" w:cs="Arial"/>
          <w:color w:val="202020"/>
          <w:sz w:val="21"/>
          <w:szCs w:val="21"/>
        </w:rPr>
      </w:pPr>
      <w:ins w:id="57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4"/>
        </w:numPr>
        <w:shd w:val="clear" w:color="auto" w:fill="FFFFFF"/>
        <w:spacing w:after="0" w:line="240" w:lineRule="auto"/>
        <w:ind w:left="600"/>
        <w:rPr>
          <w:ins w:id="577" w:author="Unknown"/>
          <w:rFonts w:ascii="Arial" w:eastAsia="Times New Roman" w:hAnsi="Arial" w:cs="Arial"/>
          <w:color w:val="202020"/>
          <w:sz w:val="21"/>
          <w:szCs w:val="21"/>
        </w:rPr>
      </w:pPr>
      <w:ins w:id="57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4"/>
        </w:numPr>
        <w:shd w:val="clear" w:color="auto" w:fill="FFFFFF"/>
        <w:spacing w:after="0" w:line="240" w:lineRule="auto"/>
        <w:ind w:left="600"/>
        <w:rPr>
          <w:ins w:id="579" w:author="Unknown"/>
          <w:rFonts w:ascii="Arial" w:eastAsia="Times New Roman" w:hAnsi="Arial" w:cs="Arial"/>
          <w:color w:val="202020"/>
          <w:sz w:val="21"/>
          <w:szCs w:val="21"/>
        </w:rPr>
      </w:pPr>
      <w:ins w:id="58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4"/>
        </w:numPr>
        <w:shd w:val="clear" w:color="auto" w:fill="FFFFFF"/>
        <w:spacing w:after="0" w:line="240" w:lineRule="auto"/>
        <w:ind w:left="600"/>
        <w:rPr>
          <w:ins w:id="581" w:author="Unknown"/>
          <w:rFonts w:ascii="Arial" w:eastAsia="Times New Roman" w:hAnsi="Arial" w:cs="Arial"/>
          <w:color w:val="202020"/>
          <w:sz w:val="21"/>
          <w:szCs w:val="21"/>
        </w:rPr>
      </w:pPr>
      <w:ins w:id="58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583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584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585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586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4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Oxygen released in the process of photosynthesis comes from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water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oxygen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carbon dioxide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nitrogen dioxide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Phloem tissue is found in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liver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placenta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plants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Plant bends towards the source of light on account of the movement known as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geotropism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hydrotropism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chemotropism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phototropism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Animal lacks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starch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cellulose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protein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lipids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On which of the following plants did Gregor Mendal perform his classical experiment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corn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mustard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pea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sunflower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Among the biotic components of the ecosystem, the producer system is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carnivores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herbivores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plants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animals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Breeding and management of bees is known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agriculture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sericulture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horticulture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apiculture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Study of fossils is called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psychology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paleontology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biodiversity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haematology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is an example of fungi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paramecium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euglena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penicillium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octopus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scientific name of human is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Homo sapiens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Homo habiscus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Oriza sativa</w:t>
      </w:r>
    </w:p>
    <w:p w:rsidR="00FA6920" w:rsidRPr="00FA6920" w:rsidRDefault="00FA6920" w:rsidP="00FA6920">
      <w:pPr>
        <w:numPr>
          <w:ilvl w:val="1"/>
          <w:numId w:val="4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587" w:author="Unknown"/>
          <w:rFonts w:ascii="Arial" w:eastAsia="Times New Roman" w:hAnsi="Arial" w:cs="Arial"/>
          <w:color w:val="202020"/>
          <w:sz w:val="21"/>
          <w:szCs w:val="21"/>
        </w:rPr>
      </w:pPr>
      <w:ins w:id="588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46"/>
        </w:numPr>
        <w:shd w:val="clear" w:color="auto" w:fill="FFFFFF"/>
        <w:spacing w:after="0" w:line="240" w:lineRule="auto"/>
        <w:ind w:left="600"/>
        <w:rPr>
          <w:ins w:id="589" w:author="Unknown"/>
          <w:rFonts w:ascii="Arial" w:eastAsia="Times New Roman" w:hAnsi="Arial" w:cs="Arial"/>
          <w:color w:val="202020"/>
          <w:sz w:val="21"/>
          <w:szCs w:val="21"/>
        </w:rPr>
      </w:pPr>
      <w:ins w:id="59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6"/>
        </w:numPr>
        <w:shd w:val="clear" w:color="auto" w:fill="FFFFFF"/>
        <w:spacing w:after="0" w:line="240" w:lineRule="auto"/>
        <w:ind w:left="600"/>
        <w:rPr>
          <w:ins w:id="591" w:author="Unknown"/>
          <w:rFonts w:ascii="Arial" w:eastAsia="Times New Roman" w:hAnsi="Arial" w:cs="Arial"/>
          <w:color w:val="202020"/>
          <w:sz w:val="21"/>
          <w:szCs w:val="21"/>
        </w:rPr>
      </w:pPr>
      <w:ins w:id="59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6"/>
        </w:numPr>
        <w:shd w:val="clear" w:color="auto" w:fill="FFFFFF"/>
        <w:spacing w:after="0" w:line="240" w:lineRule="auto"/>
        <w:ind w:left="600"/>
        <w:rPr>
          <w:ins w:id="593" w:author="Unknown"/>
          <w:rFonts w:ascii="Arial" w:eastAsia="Times New Roman" w:hAnsi="Arial" w:cs="Arial"/>
          <w:color w:val="202020"/>
          <w:sz w:val="21"/>
          <w:szCs w:val="21"/>
        </w:rPr>
      </w:pPr>
      <w:ins w:id="59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46"/>
        </w:numPr>
        <w:shd w:val="clear" w:color="auto" w:fill="FFFFFF"/>
        <w:spacing w:after="0" w:line="240" w:lineRule="auto"/>
        <w:ind w:left="600"/>
        <w:rPr>
          <w:ins w:id="595" w:author="Unknown"/>
          <w:rFonts w:ascii="Arial" w:eastAsia="Times New Roman" w:hAnsi="Arial" w:cs="Arial"/>
          <w:color w:val="202020"/>
          <w:sz w:val="21"/>
          <w:szCs w:val="21"/>
        </w:rPr>
      </w:pPr>
      <w:ins w:id="59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6"/>
        </w:numPr>
        <w:shd w:val="clear" w:color="auto" w:fill="FFFFFF"/>
        <w:spacing w:after="0" w:line="240" w:lineRule="auto"/>
        <w:ind w:left="600"/>
        <w:rPr>
          <w:ins w:id="597" w:author="Unknown"/>
          <w:rFonts w:ascii="Arial" w:eastAsia="Times New Roman" w:hAnsi="Arial" w:cs="Arial"/>
          <w:color w:val="202020"/>
          <w:sz w:val="21"/>
          <w:szCs w:val="21"/>
        </w:rPr>
      </w:pPr>
      <w:ins w:id="59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6"/>
        </w:numPr>
        <w:shd w:val="clear" w:color="auto" w:fill="FFFFFF"/>
        <w:spacing w:after="0" w:line="240" w:lineRule="auto"/>
        <w:ind w:left="600"/>
        <w:rPr>
          <w:ins w:id="599" w:author="Unknown"/>
          <w:rFonts w:ascii="Arial" w:eastAsia="Times New Roman" w:hAnsi="Arial" w:cs="Arial"/>
          <w:color w:val="202020"/>
          <w:sz w:val="21"/>
          <w:szCs w:val="21"/>
        </w:rPr>
      </w:pPr>
      <w:ins w:id="60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6"/>
        </w:numPr>
        <w:shd w:val="clear" w:color="auto" w:fill="FFFFFF"/>
        <w:spacing w:after="0" w:line="240" w:lineRule="auto"/>
        <w:ind w:left="600"/>
        <w:rPr>
          <w:ins w:id="601" w:author="Unknown"/>
          <w:rFonts w:ascii="Arial" w:eastAsia="Times New Roman" w:hAnsi="Arial" w:cs="Arial"/>
          <w:color w:val="202020"/>
          <w:sz w:val="21"/>
          <w:szCs w:val="21"/>
        </w:rPr>
      </w:pPr>
      <w:ins w:id="60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46"/>
        </w:numPr>
        <w:shd w:val="clear" w:color="auto" w:fill="FFFFFF"/>
        <w:spacing w:after="0" w:line="240" w:lineRule="auto"/>
        <w:ind w:left="600"/>
        <w:rPr>
          <w:ins w:id="603" w:author="Unknown"/>
          <w:rFonts w:ascii="Arial" w:eastAsia="Times New Roman" w:hAnsi="Arial" w:cs="Arial"/>
          <w:color w:val="202020"/>
          <w:sz w:val="21"/>
          <w:szCs w:val="21"/>
        </w:rPr>
      </w:pPr>
      <w:ins w:id="60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6"/>
        </w:numPr>
        <w:shd w:val="clear" w:color="auto" w:fill="FFFFFF"/>
        <w:spacing w:after="0" w:line="240" w:lineRule="auto"/>
        <w:ind w:left="600"/>
        <w:rPr>
          <w:ins w:id="605" w:author="Unknown"/>
          <w:rFonts w:ascii="Arial" w:eastAsia="Times New Roman" w:hAnsi="Arial" w:cs="Arial"/>
          <w:color w:val="202020"/>
          <w:sz w:val="21"/>
          <w:szCs w:val="21"/>
        </w:rPr>
      </w:pPr>
      <w:ins w:id="60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6"/>
        </w:numPr>
        <w:shd w:val="clear" w:color="auto" w:fill="FFFFFF"/>
        <w:spacing w:after="0" w:line="240" w:lineRule="auto"/>
        <w:ind w:left="600"/>
        <w:rPr>
          <w:ins w:id="607" w:author="Unknown"/>
          <w:rFonts w:ascii="Arial" w:eastAsia="Times New Roman" w:hAnsi="Arial" w:cs="Arial"/>
          <w:color w:val="202020"/>
          <w:sz w:val="21"/>
          <w:szCs w:val="21"/>
        </w:rPr>
      </w:pPr>
      <w:ins w:id="60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609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610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611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612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4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Thread like structures in fungi are called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mycelium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hyphae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sporangium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spores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smallest bacteria on earth is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mycoplasma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E.coli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salmonella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clostridium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Vaccine for rabies was developed by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Robert Koch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Robert Brown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Pasteur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Malaria is caused by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mosquito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plasmodium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virus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bacteria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Hepatitis is inflammation of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stomach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kidney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lungs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liver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Penicillin is obtained from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soil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bacteria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fungi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virus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one is endoparasite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lice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ticks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virus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tape worm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Fructose is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pentose sugar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hexose sugar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heptose sugar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Peptide bond is a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C-N link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N-H link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C-O link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N-O link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is correct about enzymes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protein in nature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speed up reaction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denature at high temperature</w:t>
      </w:r>
    </w:p>
    <w:p w:rsidR="00FA6920" w:rsidRPr="00FA6920" w:rsidRDefault="00FA6920" w:rsidP="00FA6920">
      <w:pPr>
        <w:numPr>
          <w:ilvl w:val="1"/>
          <w:numId w:val="4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of these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613" w:author="Unknown"/>
          <w:rFonts w:ascii="Arial" w:eastAsia="Times New Roman" w:hAnsi="Arial" w:cs="Arial"/>
          <w:color w:val="202020"/>
          <w:sz w:val="21"/>
          <w:szCs w:val="21"/>
        </w:rPr>
      </w:pPr>
      <w:ins w:id="614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48"/>
        </w:numPr>
        <w:shd w:val="clear" w:color="auto" w:fill="FFFFFF"/>
        <w:spacing w:after="0" w:line="240" w:lineRule="auto"/>
        <w:ind w:left="600"/>
        <w:rPr>
          <w:ins w:id="615" w:author="Unknown"/>
          <w:rFonts w:ascii="Arial" w:eastAsia="Times New Roman" w:hAnsi="Arial" w:cs="Arial"/>
          <w:color w:val="202020"/>
          <w:sz w:val="21"/>
          <w:szCs w:val="21"/>
        </w:rPr>
      </w:pPr>
      <w:ins w:id="61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8"/>
        </w:numPr>
        <w:shd w:val="clear" w:color="auto" w:fill="FFFFFF"/>
        <w:spacing w:after="0" w:line="240" w:lineRule="auto"/>
        <w:ind w:left="600"/>
        <w:rPr>
          <w:ins w:id="617" w:author="Unknown"/>
          <w:rFonts w:ascii="Arial" w:eastAsia="Times New Roman" w:hAnsi="Arial" w:cs="Arial"/>
          <w:color w:val="202020"/>
          <w:sz w:val="21"/>
          <w:szCs w:val="21"/>
        </w:rPr>
      </w:pPr>
      <w:ins w:id="61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8"/>
        </w:numPr>
        <w:shd w:val="clear" w:color="auto" w:fill="FFFFFF"/>
        <w:spacing w:after="0" w:line="240" w:lineRule="auto"/>
        <w:ind w:left="600"/>
        <w:rPr>
          <w:ins w:id="619" w:author="Unknown"/>
          <w:rFonts w:ascii="Arial" w:eastAsia="Times New Roman" w:hAnsi="Arial" w:cs="Arial"/>
          <w:color w:val="202020"/>
          <w:sz w:val="21"/>
          <w:szCs w:val="21"/>
        </w:rPr>
      </w:pPr>
      <w:ins w:id="62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8"/>
        </w:numPr>
        <w:shd w:val="clear" w:color="auto" w:fill="FFFFFF"/>
        <w:spacing w:after="0" w:line="240" w:lineRule="auto"/>
        <w:ind w:left="600"/>
        <w:rPr>
          <w:ins w:id="621" w:author="Unknown"/>
          <w:rFonts w:ascii="Arial" w:eastAsia="Times New Roman" w:hAnsi="Arial" w:cs="Arial"/>
          <w:color w:val="202020"/>
          <w:sz w:val="21"/>
          <w:szCs w:val="21"/>
        </w:rPr>
      </w:pPr>
      <w:ins w:id="62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8"/>
        </w:numPr>
        <w:shd w:val="clear" w:color="auto" w:fill="FFFFFF"/>
        <w:spacing w:after="0" w:line="240" w:lineRule="auto"/>
        <w:ind w:left="600"/>
        <w:rPr>
          <w:ins w:id="623" w:author="Unknown"/>
          <w:rFonts w:ascii="Arial" w:eastAsia="Times New Roman" w:hAnsi="Arial" w:cs="Arial"/>
          <w:color w:val="202020"/>
          <w:sz w:val="21"/>
          <w:szCs w:val="21"/>
        </w:rPr>
      </w:pPr>
      <w:ins w:id="62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48"/>
        </w:numPr>
        <w:shd w:val="clear" w:color="auto" w:fill="FFFFFF"/>
        <w:spacing w:after="0" w:line="240" w:lineRule="auto"/>
        <w:ind w:left="600"/>
        <w:rPr>
          <w:ins w:id="625" w:author="Unknown"/>
          <w:rFonts w:ascii="Arial" w:eastAsia="Times New Roman" w:hAnsi="Arial" w:cs="Arial"/>
          <w:color w:val="202020"/>
          <w:sz w:val="21"/>
          <w:szCs w:val="21"/>
        </w:rPr>
      </w:pPr>
      <w:ins w:id="62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48"/>
        </w:numPr>
        <w:shd w:val="clear" w:color="auto" w:fill="FFFFFF"/>
        <w:spacing w:after="0" w:line="240" w:lineRule="auto"/>
        <w:ind w:left="600"/>
        <w:rPr>
          <w:ins w:id="627" w:author="Unknown"/>
          <w:rFonts w:ascii="Arial" w:eastAsia="Times New Roman" w:hAnsi="Arial" w:cs="Arial"/>
          <w:color w:val="202020"/>
          <w:sz w:val="21"/>
          <w:szCs w:val="21"/>
        </w:rPr>
      </w:pPr>
      <w:ins w:id="62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48"/>
        </w:numPr>
        <w:shd w:val="clear" w:color="auto" w:fill="FFFFFF"/>
        <w:spacing w:after="0" w:line="240" w:lineRule="auto"/>
        <w:ind w:left="600"/>
        <w:rPr>
          <w:ins w:id="629" w:author="Unknown"/>
          <w:rFonts w:ascii="Arial" w:eastAsia="Times New Roman" w:hAnsi="Arial" w:cs="Arial"/>
          <w:color w:val="202020"/>
          <w:sz w:val="21"/>
          <w:szCs w:val="21"/>
        </w:rPr>
      </w:pPr>
      <w:ins w:id="63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48"/>
        </w:numPr>
        <w:shd w:val="clear" w:color="auto" w:fill="FFFFFF"/>
        <w:spacing w:after="0" w:line="240" w:lineRule="auto"/>
        <w:ind w:left="600"/>
        <w:rPr>
          <w:ins w:id="631" w:author="Unknown"/>
          <w:rFonts w:ascii="Arial" w:eastAsia="Times New Roman" w:hAnsi="Arial" w:cs="Arial"/>
          <w:color w:val="202020"/>
          <w:sz w:val="21"/>
          <w:szCs w:val="21"/>
        </w:rPr>
      </w:pPr>
      <w:ins w:id="63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48"/>
        </w:numPr>
        <w:shd w:val="clear" w:color="auto" w:fill="FFFFFF"/>
        <w:spacing w:after="0" w:line="240" w:lineRule="auto"/>
        <w:ind w:left="600"/>
        <w:rPr>
          <w:ins w:id="633" w:author="Unknown"/>
          <w:rFonts w:ascii="Arial" w:eastAsia="Times New Roman" w:hAnsi="Arial" w:cs="Arial"/>
          <w:color w:val="202020"/>
          <w:sz w:val="21"/>
          <w:szCs w:val="21"/>
        </w:rPr>
      </w:pPr>
      <w:ins w:id="63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635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636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637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638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4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is called power house of the cell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golgi complex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mitochondria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nucleus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endoplasmic reticulum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structure that is absent in animal cell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cell wall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nulcleus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centriole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mitochondria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non-protein part of enzyme is called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co-enzyme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activator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cofactor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substrate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Nucleic acid were first isolated by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Erwin Chargaff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Friedrich Miescher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Rosalind Franklin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One of the following is not pyrimidine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thymine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cytosine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guanine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uracil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Fructose is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milk sugar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cereal sugar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aldo sugar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keto sugar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Group of tissues doing a particular job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organ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system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organelle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individual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Members of the same species living in the same place at the same time make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population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ecosystem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community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trophic level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one is a leukocyte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red blood cell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plasma cell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monocyte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4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one of the following contain deoxygenated blood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pulmonary artery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hepatic artery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left atrium</w:t>
      </w:r>
    </w:p>
    <w:p w:rsidR="00FA6920" w:rsidRPr="00FA6920" w:rsidRDefault="00FA6920" w:rsidP="00FA6920">
      <w:pPr>
        <w:numPr>
          <w:ilvl w:val="1"/>
          <w:numId w:val="4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639" w:author="Unknown"/>
          <w:rFonts w:ascii="Arial" w:eastAsia="Times New Roman" w:hAnsi="Arial" w:cs="Arial"/>
          <w:color w:val="202020"/>
          <w:sz w:val="21"/>
          <w:szCs w:val="21"/>
        </w:rPr>
      </w:pPr>
      <w:ins w:id="640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50"/>
        </w:numPr>
        <w:shd w:val="clear" w:color="auto" w:fill="FFFFFF"/>
        <w:spacing w:after="0" w:line="240" w:lineRule="auto"/>
        <w:ind w:left="600"/>
        <w:rPr>
          <w:ins w:id="641" w:author="Unknown"/>
          <w:rFonts w:ascii="Arial" w:eastAsia="Times New Roman" w:hAnsi="Arial" w:cs="Arial"/>
          <w:color w:val="202020"/>
          <w:sz w:val="21"/>
          <w:szCs w:val="21"/>
        </w:rPr>
      </w:pPr>
      <w:ins w:id="64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0"/>
        </w:numPr>
        <w:shd w:val="clear" w:color="auto" w:fill="FFFFFF"/>
        <w:spacing w:after="0" w:line="240" w:lineRule="auto"/>
        <w:ind w:left="600"/>
        <w:rPr>
          <w:ins w:id="643" w:author="Unknown"/>
          <w:rFonts w:ascii="Arial" w:eastAsia="Times New Roman" w:hAnsi="Arial" w:cs="Arial"/>
          <w:color w:val="202020"/>
          <w:sz w:val="21"/>
          <w:szCs w:val="21"/>
        </w:rPr>
      </w:pPr>
      <w:ins w:id="64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50"/>
        </w:numPr>
        <w:shd w:val="clear" w:color="auto" w:fill="FFFFFF"/>
        <w:spacing w:after="0" w:line="240" w:lineRule="auto"/>
        <w:ind w:left="600"/>
        <w:rPr>
          <w:ins w:id="645" w:author="Unknown"/>
          <w:rFonts w:ascii="Arial" w:eastAsia="Times New Roman" w:hAnsi="Arial" w:cs="Arial"/>
          <w:color w:val="202020"/>
          <w:sz w:val="21"/>
          <w:szCs w:val="21"/>
        </w:rPr>
      </w:pPr>
      <w:ins w:id="64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0"/>
        </w:numPr>
        <w:shd w:val="clear" w:color="auto" w:fill="FFFFFF"/>
        <w:spacing w:after="0" w:line="240" w:lineRule="auto"/>
        <w:ind w:left="600"/>
        <w:rPr>
          <w:ins w:id="647" w:author="Unknown"/>
          <w:rFonts w:ascii="Arial" w:eastAsia="Times New Roman" w:hAnsi="Arial" w:cs="Arial"/>
          <w:color w:val="202020"/>
          <w:sz w:val="21"/>
          <w:szCs w:val="21"/>
        </w:rPr>
      </w:pPr>
      <w:ins w:id="64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0"/>
        </w:numPr>
        <w:shd w:val="clear" w:color="auto" w:fill="FFFFFF"/>
        <w:spacing w:after="0" w:line="240" w:lineRule="auto"/>
        <w:ind w:left="600"/>
        <w:rPr>
          <w:ins w:id="649" w:author="Unknown"/>
          <w:rFonts w:ascii="Arial" w:eastAsia="Times New Roman" w:hAnsi="Arial" w:cs="Arial"/>
          <w:color w:val="202020"/>
          <w:sz w:val="21"/>
          <w:szCs w:val="21"/>
        </w:rPr>
      </w:pPr>
      <w:ins w:id="65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0"/>
        </w:numPr>
        <w:shd w:val="clear" w:color="auto" w:fill="FFFFFF"/>
        <w:spacing w:after="0" w:line="240" w:lineRule="auto"/>
        <w:ind w:left="600"/>
        <w:rPr>
          <w:ins w:id="651" w:author="Unknown"/>
          <w:rFonts w:ascii="Arial" w:eastAsia="Times New Roman" w:hAnsi="Arial" w:cs="Arial"/>
          <w:color w:val="202020"/>
          <w:sz w:val="21"/>
          <w:szCs w:val="21"/>
        </w:rPr>
      </w:pPr>
      <w:ins w:id="65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50"/>
        </w:numPr>
        <w:shd w:val="clear" w:color="auto" w:fill="FFFFFF"/>
        <w:spacing w:after="0" w:line="240" w:lineRule="auto"/>
        <w:ind w:left="600"/>
        <w:rPr>
          <w:ins w:id="653" w:author="Unknown"/>
          <w:rFonts w:ascii="Arial" w:eastAsia="Times New Roman" w:hAnsi="Arial" w:cs="Arial"/>
          <w:color w:val="202020"/>
          <w:sz w:val="21"/>
          <w:szCs w:val="21"/>
        </w:rPr>
      </w:pPr>
      <w:ins w:id="65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50"/>
        </w:numPr>
        <w:shd w:val="clear" w:color="auto" w:fill="FFFFFF"/>
        <w:spacing w:after="0" w:line="240" w:lineRule="auto"/>
        <w:ind w:left="600"/>
        <w:rPr>
          <w:ins w:id="655" w:author="Unknown"/>
          <w:rFonts w:ascii="Arial" w:eastAsia="Times New Roman" w:hAnsi="Arial" w:cs="Arial"/>
          <w:color w:val="202020"/>
          <w:sz w:val="21"/>
          <w:szCs w:val="21"/>
        </w:rPr>
      </w:pPr>
      <w:ins w:id="65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0"/>
        </w:numPr>
        <w:shd w:val="clear" w:color="auto" w:fill="FFFFFF"/>
        <w:spacing w:after="0" w:line="240" w:lineRule="auto"/>
        <w:ind w:left="600"/>
        <w:rPr>
          <w:ins w:id="657" w:author="Unknown"/>
          <w:rFonts w:ascii="Arial" w:eastAsia="Times New Roman" w:hAnsi="Arial" w:cs="Arial"/>
          <w:color w:val="202020"/>
          <w:sz w:val="21"/>
          <w:szCs w:val="21"/>
        </w:rPr>
      </w:pPr>
      <w:ins w:id="65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0"/>
        </w:numPr>
        <w:shd w:val="clear" w:color="auto" w:fill="FFFFFF"/>
        <w:spacing w:after="0" w:line="240" w:lineRule="auto"/>
        <w:ind w:left="600"/>
        <w:rPr>
          <w:ins w:id="659" w:author="Unknown"/>
          <w:rFonts w:ascii="Arial" w:eastAsia="Times New Roman" w:hAnsi="Arial" w:cs="Arial"/>
          <w:color w:val="202020"/>
          <w:sz w:val="21"/>
          <w:szCs w:val="21"/>
        </w:rPr>
      </w:pPr>
      <w:ins w:id="66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661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662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663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664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5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 most plants the food is transported in form of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fructose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sucrose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starch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glucose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How many molecules of carbon dioxide are formed in one Kreb's cycle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2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4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1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enzyme digest carbohydrates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lipase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proteases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amylases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pancreas produce digestive enzymes and release in the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stomach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esophagus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large intestine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small intestine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Detail study of internal organs at level of tissue with the help of microscope is called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histology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anatomy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physiology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embryology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exchange of chromosal segments i.e.crossing over occurs during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first meiotic division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mitotic division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second meiotic division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Many bacteria in our digestive system synthesize vitamins for example vitamin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B1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B2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B12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B6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It is very serious disease of brain which is caused by fungi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ring worm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meningitis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hepatitis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They are widespread as protective coatings on fruits and leaves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cholesterol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waxes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chitin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They are present in the underground parts of the plants and stored food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leucoplast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chromoplast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chloroplast</w:t>
      </w:r>
    </w:p>
    <w:p w:rsidR="00FA6920" w:rsidRPr="00FA6920" w:rsidRDefault="00FA6920" w:rsidP="00FA6920">
      <w:pPr>
        <w:numPr>
          <w:ilvl w:val="1"/>
          <w:numId w:val="5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stem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665" w:author="Unknown"/>
          <w:rFonts w:ascii="Arial" w:eastAsia="Times New Roman" w:hAnsi="Arial" w:cs="Arial"/>
          <w:color w:val="202020"/>
          <w:sz w:val="21"/>
          <w:szCs w:val="21"/>
        </w:rPr>
      </w:pPr>
      <w:ins w:id="666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52"/>
        </w:numPr>
        <w:shd w:val="clear" w:color="auto" w:fill="FFFFFF"/>
        <w:spacing w:after="0" w:line="240" w:lineRule="auto"/>
        <w:ind w:left="600"/>
        <w:rPr>
          <w:ins w:id="667" w:author="Unknown"/>
          <w:rFonts w:ascii="Arial" w:eastAsia="Times New Roman" w:hAnsi="Arial" w:cs="Arial"/>
          <w:color w:val="202020"/>
          <w:sz w:val="21"/>
          <w:szCs w:val="21"/>
        </w:rPr>
      </w:pPr>
      <w:ins w:id="66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2"/>
        </w:numPr>
        <w:shd w:val="clear" w:color="auto" w:fill="FFFFFF"/>
        <w:spacing w:after="0" w:line="240" w:lineRule="auto"/>
        <w:ind w:left="600"/>
        <w:rPr>
          <w:ins w:id="669" w:author="Unknown"/>
          <w:rFonts w:ascii="Arial" w:eastAsia="Times New Roman" w:hAnsi="Arial" w:cs="Arial"/>
          <w:color w:val="202020"/>
          <w:sz w:val="21"/>
          <w:szCs w:val="21"/>
        </w:rPr>
      </w:pPr>
      <w:ins w:id="67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2"/>
        </w:numPr>
        <w:shd w:val="clear" w:color="auto" w:fill="FFFFFF"/>
        <w:spacing w:after="0" w:line="240" w:lineRule="auto"/>
        <w:ind w:left="600"/>
        <w:rPr>
          <w:ins w:id="671" w:author="Unknown"/>
          <w:rFonts w:ascii="Arial" w:eastAsia="Times New Roman" w:hAnsi="Arial" w:cs="Arial"/>
          <w:color w:val="202020"/>
          <w:sz w:val="21"/>
          <w:szCs w:val="21"/>
        </w:rPr>
      </w:pPr>
      <w:ins w:id="67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2"/>
        </w:numPr>
        <w:shd w:val="clear" w:color="auto" w:fill="FFFFFF"/>
        <w:spacing w:after="0" w:line="240" w:lineRule="auto"/>
        <w:ind w:left="600"/>
        <w:rPr>
          <w:ins w:id="673" w:author="Unknown"/>
          <w:rFonts w:ascii="Arial" w:eastAsia="Times New Roman" w:hAnsi="Arial" w:cs="Arial"/>
          <w:color w:val="202020"/>
          <w:sz w:val="21"/>
          <w:szCs w:val="21"/>
        </w:rPr>
      </w:pPr>
      <w:ins w:id="67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52"/>
        </w:numPr>
        <w:shd w:val="clear" w:color="auto" w:fill="FFFFFF"/>
        <w:spacing w:after="0" w:line="240" w:lineRule="auto"/>
        <w:ind w:left="600"/>
        <w:rPr>
          <w:ins w:id="675" w:author="Unknown"/>
          <w:rFonts w:ascii="Arial" w:eastAsia="Times New Roman" w:hAnsi="Arial" w:cs="Arial"/>
          <w:color w:val="202020"/>
          <w:sz w:val="21"/>
          <w:szCs w:val="21"/>
        </w:rPr>
      </w:pPr>
      <w:ins w:id="67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52"/>
        </w:numPr>
        <w:shd w:val="clear" w:color="auto" w:fill="FFFFFF"/>
        <w:spacing w:after="0" w:line="240" w:lineRule="auto"/>
        <w:ind w:left="600"/>
        <w:rPr>
          <w:ins w:id="677" w:author="Unknown"/>
          <w:rFonts w:ascii="Arial" w:eastAsia="Times New Roman" w:hAnsi="Arial" w:cs="Arial"/>
          <w:color w:val="202020"/>
          <w:sz w:val="21"/>
          <w:szCs w:val="21"/>
        </w:rPr>
      </w:pPr>
      <w:ins w:id="67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52"/>
        </w:numPr>
        <w:shd w:val="clear" w:color="auto" w:fill="FFFFFF"/>
        <w:spacing w:after="0" w:line="240" w:lineRule="auto"/>
        <w:ind w:left="600"/>
        <w:rPr>
          <w:ins w:id="679" w:author="Unknown"/>
          <w:rFonts w:ascii="Arial" w:eastAsia="Times New Roman" w:hAnsi="Arial" w:cs="Arial"/>
          <w:color w:val="202020"/>
          <w:sz w:val="21"/>
          <w:szCs w:val="21"/>
        </w:rPr>
      </w:pPr>
      <w:ins w:id="68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2"/>
        </w:numPr>
        <w:shd w:val="clear" w:color="auto" w:fill="FFFFFF"/>
        <w:spacing w:after="0" w:line="240" w:lineRule="auto"/>
        <w:ind w:left="600"/>
        <w:rPr>
          <w:ins w:id="681" w:author="Unknown"/>
          <w:rFonts w:ascii="Arial" w:eastAsia="Times New Roman" w:hAnsi="Arial" w:cs="Arial"/>
          <w:color w:val="202020"/>
          <w:sz w:val="21"/>
          <w:szCs w:val="21"/>
        </w:rPr>
      </w:pPr>
      <w:ins w:id="68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2"/>
        </w:numPr>
        <w:shd w:val="clear" w:color="auto" w:fill="FFFFFF"/>
        <w:spacing w:after="0" w:line="240" w:lineRule="auto"/>
        <w:ind w:left="600"/>
        <w:rPr>
          <w:ins w:id="683" w:author="Unknown"/>
          <w:rFonts w:ascii="Arial" w:eastAsia="Times New Roman" w:hAnsi="Arial" w:cs="Arial"/>
          <w:color w:val="202020"/>
          <w:sz w:val="21"/>
          <w:szCs w:val="21"/>
        </w:rPr>
      </w:pPr>
      <w:ins w:id="68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2"/>
        </w:numPr>
        <w:shd w:val="clear" w:color="auto" w:fill="FFFFFF"/>
        <w:spacing w:after="0" w:line="240" w:lineRule="auto"/>
        <w:ind w:left="600"/>
        <w:rPr>
          <w:ins w:id="685" w:author="Unknown"/>
          <w:rFonts w:ascii="Arial" w:eastAsia="Times New Roman" w:hAnsi="Arial" w:cs="Arial"/>
          <w:color w:val="202020"/>
          <w:sz w:val="21"/>
          <w:szCs w:val="21"/>
        </w:rPr>
      </w:pPr>
      <w:ins w:id="68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687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688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689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690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5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simplest amino acid is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alanine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glycine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valine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phenylalanine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Accumulation of lipid molecules in brain cells lead to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paralysis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oedema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mental retardation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life and activities of a cell is controlled by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cytoplasm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nucleus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vacuole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mitochondria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Flagella are composed of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micro tubules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micro filaments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intermediate filaments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glycoproteins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Tobacco mosaic virus was crystallized by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Pasteur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Chamberland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Stanely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Ivanowski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Non-enveloped naked viruses are known as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prions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bacteriophages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oncoviruses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virions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Gram +ve bacteria on treatment with crystal violet dye give colour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red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green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purple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pink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Malarial parasite is injected into man as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sporozoites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merozoites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zygote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terms procariotique and eucariotique were proposed by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Whittaker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Chatton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Haeckel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Margulis and Schwartz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most common type of asexual reproduction in the fungi is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fragmentation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spore production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budding</w:t>
      </w:r>
    </w:p>
    <w:p w:rsidR="00FA6920" w:rsidRPr="00FA6920" w:rsidRDefault="00FA6920" w:rsidP="00FA6920">
      <w:pPr>
        <w:numPr>
          <w:ilvl w:val="1"/>
          <w:numId w:val="5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binary fission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691" w:author="Unknown"/>
          <w:rFonts w:ascii="Arial" w:eastAsia="Times New Roman" w:hAnsi="Arial" w:cs="Arial"/>
          <w:color w:val="202020"/>
          <w:sz w:val="21"/>
          <w:szCs w:val="21"/>
        </w:rPr>
      </w:pPr>
      <w:ins w:id="692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54"/>
        </w:numPr>
        <w:shd w:val="clear" w:color="auto" w:fill="FFFFFF"/>
        <w:spacing w:after="0" w:line="240" w:lineRule="auto"/>
        <w:ind w:left="600"/>
        <w:rPr>
          <w:ins w:id="693" w:author="Unknown"/>
          <w:rFonts w:ascii="Arial" w:eastAsia="Times New Roman" w:hAnsi="Arial" w:cs="Arial"/>
          <w:color w:val="202020"/>
          <w:sz w:val="21"/>
          <w:szCs w:val="21"/>
        </w:rPr>
      </w:pPr>
      <w:ins w:id="69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4"/>
        </w:numPr>
        <w:shd w:val="clear" w:color="auto" w:fill="FFFFFF"/>
        <w:spacing w:after="0" w:line="240" w:lineRule="auto"/>
        <w:ind w:left="600"/>
        <w:rPr>
          <w:ins w:id="695" w:author="Unknown"/>
          <w:rFonts w:ascii="Arial" w:eastAsia="Times New Roman" w:hAnsi="Arial" w:cs="Arial"/>
          <w:color w:val="202020"/>
          <w:sz w:val="21"/>
          <w:szCs w:val="21"/>
        </w:rPr>
      </w:pPr>
      <w:ins w:id="69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4"/>
        </w:numPr>
        <w:shd w:val="clear" w:color="auto" w:fill="FFFFFF"/>
        <w:spacing w:after="0" w:line="240" w:lineRule="auto"/>
        <w:ind w:left="600"/>
        <w:rPr>
          <w:ins w:id="697" w:author="Unknown"/>
          <w:rFonts w:ascii="Arial" w:eastAsia="Times New Roman" w:hAnsi="Arial" w:cs="Arial"/>
          <w:color w:val="202020"/>
          <w:sz w:val="21"/>
          <w:szCs w:val="21"/>
        </w:rPr>
      </w:pPr>
      <w:ins w:id="69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4"/>
        </w:numPr>
        <w:shd w:val="clear" w:color="auto" w:fill="FFFFFF"/>
        <w:spacing w:after="0" w:line="240" w:lineRule="auto"/>
        <w:ind w:left="600"/>
        <w:rPr>
          <w:ins w:id="699" w:author="Unknown"/>
          <w:rFonts w:ascii="Arial" w:eastAsia="Times New Roman" w:hAnsi="Arial" w:cs="Arial"/>
          <w:color w:val="202020"/>
          <w:sz w:val="21"/>
          <w:szCs w:val="21"/>
        </w:rPr>
      </w:pPr>
      <w:ins w:id="70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54"/>
        </w:numPr>
        <w:shd w:val="clear" w:color="auto" w:fill="FFFFFF"/>
        <w:spacing w:after="0" w:line="240" w:lineRule="auto"/>
        <w:ind w:left="600"/>
        <w:rPr>
          <w:ins w:id="701" w:author="Unknown"/>
          <w:rFonts w:ascii="Arial" w:eastAsia="Times New Roman" w:hAnsi="Arial" w:cs="Arial"/>
          <w:color w:val="202020"/>
          <w:sz w:val="21"/>
          <w:szCs w:val="21"/>
        </w:rPr>
      </w:pPr>
      <w:ins w:id="70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4"/>
        </w:numPr>
        <w:shd w:val="clear" w:color="auto" w:fill="FFFFFF"/>
        <w:spacing w:after="0" w:line="240" w:lineRule="auto"/>
        <w:ind w:left="600"/>
        <w:rPr>
          <w:ins w:id="703" w:author="Unknown"/>
          <w:rFonts w:ascii="Arial" w:eastAsia="Times New Roman" w:hAnsi="Arial" w:cs="Arial"/>
          <w:color w:val="202020"/>
          <w:sz w:val="21"/>
          <w:szCs w:val="21"/>
        </w:rPr>
      </w:pPr>
      <w:ins w:id="70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54"/>
        </w:numPr>
        <w:shd w:val="clear" w:color="auto" w:fill="FFFFFF"/>
        <w:spacing w:after="0" w:line="240" w:lineRule="auto"/>
        <w:ind w:left="600"/>
        <w:rPr>
          <w:ins w:id="705" w:author="Unknown"/>
          <w:rFonts w:ascii="Arial" w:eastAsia="Times New Roman" w:hAnsi="Arial" w:cs="Arial"/>
          <w:color w:val="202020"/>
          <w:sz w:val="21"/>
          <w:szCs w:val="21"/>
        </w:rPr>
      </w:pPr>
      <w:ins w:id="70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4"/>
        </w:numPr>
        <w:shd w:val="clear" w:color="auto" w:fill="FFFFFF"/>
        <w:spacing w:after="0" w:line="240" w:lineRule="auto"/>
        <w:ind w:left="600"/>
        <w:rPr>
          <w:ins w:id="707" w:author="Unknown"/>
          <w:rFonts w:ascii="Arial" w:eastAsia="Times New Roman" w:hAnsi="Arial" w:cs="Arial"/>
          <w:color w:val="202020"/>
          <w:sz w:val="21"/>
          <w:szCs w:val="21"/>
        </w:rPr>
      </w:pPr>
      <w:ins w:id="70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54"/>
        </w:numPr>
        <w:shd w:val="clear" w:color="auto" w:fill="FFFFFF"/>
        <w:spacing w:after="0" w:line="240" w:lineRule="auto"/>
        <w:ind w:left="600"/>
        <w:rPr>
          <w:ins w:id="709" w:author="Unknown"/>
          <w:rFonts w:ascii="Arial" w:eastAsia="Times New Roman" w:hAnsi="Arial" w:cs="Arial"/>
          <w:color w:val="202020"/>
          <w:sz w:val="21"/>
          <w:szCs w:val="21"/>
        </w:rPr>
      </w:pPr>
      <w:ins w:id="71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4"/>
        </w:numPr>
        <w:shd w:val="clear" w:color="auto" w:fill="FFFFFF"/>
        <w:spacing w:after="0" w:line="240" w:lineRule="auto"/>
        <w:ind w:left="600"/>
        <w:rPr>
          <w:ins w:id="711" w:author="Unknown"/>
          <w:rFonts w:ascii="Arial" w:eastAsia="Times New Roman" w:hAnsi="Arial" w:cs="Arial"/>
          <w:color w:val="202020"/>
          <w:sz w:val="21"/>
          <w:szCs w:val="21"/>
        </w:rPr>
      </w:pPr>
      <w:ins w:id="71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713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714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715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716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5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Outside the thallus of Marchantia there are special structures called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stem tuber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rhizoids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sporangium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vascular plants are termed as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tracheophytes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bryophytes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pteridophytes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 human beings influenza is caused by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bacteria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protist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virus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fungi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 many which phylum the body of an organisms is usually divided in there regions called head, thorax and abdomen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echinodermata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mollusca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nematoda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arthropoda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Snails belong to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gastropods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bivalves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arthropods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platyhelminthes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Amoeba moves in water with the help of locomotory organs called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tube feet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cilia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pseudopodia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flagella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Liver fluke is parasite in the liver of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cattle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sheep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goat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 all coelentrates endoderm give rise to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nervous system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digestive system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reproductive system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circulatory system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Higher vascular plants are also called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flowering plants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seed plants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ferns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plants which produce embryo but lack vascular tissues and seeds are placed in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bryophytes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pteridophytes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tracheophytes</w:t>
      </w:r>
    </w:p>
    <w:p w:rsidR="00FA6920" w:rsidRPr="00FA6920" w:rsidRDefault="00FA6920" w:rsidP="00FA6920">
      <w:pPr>
        <w:numPr>
          <w:ilvl w:val="1"/>
          <w:numId w:val="5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of these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717" w:author="Unknown"/>
          <w:rFonts w:ascii="Arial" w:eastAsia="Times New Roman" w:hAnsi="Arial" w:cs="Arial"/>
          <w:color w:val="202020"/>
          <w:sz w:val="21"/>
          <w:szCs w:val="21"/>
        </w:rPr>
      </w:pPr>
      <w:ins w:id="718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56"/>
        </w:numPr>
        <w:shd w:val="clear" w:color="auto" w:fill="FFFFFF"/>
        <w:spacing w:after="0" w:line="240" w:lineRule="auto"/>
        <w:ind w:left="600"/>
        <w:rPr>
          <w:ins w:id="719" w:author="Unknown"/>
          <w:rFonts w:ascii="Arial" w:eastAsia="Times New Roman" w:hAnsi="Arial" w:cs="Arial"/>
          <w:color w:val="202020"/>
          <w:sz w:val="21"/>
          <w:szCs w:val="21"/>
        </w:rPr>
      </w:pPr>
      <w:ins w:id="72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6"/>
        </w:numPr>
        <w:shd w:val="clear" w:color="auto" w:fill="FFFFFF"/>
        <w:spacing w:after="0" w:line="240" w:lineRule="auto"/>
        <w:ind w:left="600"/>
        <w:rPr>
          <w:ins w:id="721" w:author="Unknown"/>
          <w:rFonts w:ascii="Arial" w:eastAsia="Times New Roman" w:hAnsi="Arial" w:cs="Arial"/>
          <w:color w:val="202020"/>
          <w:sz w:val="21"/>
          <w:szCs w:val="21"/>
        </w:rPr>
      </w:pPr>
      <w:ins w:id="72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56"/>
        </w:numPr>
        <w:shd w:val="clear" w:color="auto" w:fill="FFFFFF"/>
        <w:spacing w:after="0" w:line="240" w:lineRule="auto"/>
        <w:ind w:left="600"/>
        <w:rPr>
          <w:ins w:id="723" w:author="Unknown"/>
          <w:rFonts w:ascii="Arial" w:eastAsia="Times New Roman" w:hAnsi="Arial" w:cs="Arial"/>
          <w:color w:val="202020"/>
          <w:sz w:val="21"/>
          <w:szCs w:val="21"/>
        </w:rPr>
      </w:pPr>
      <w:ins w:id="72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6"/>
        </w:numPr>
        <w:shd w:val="clear" w:color="auto" w:fill="FFFFFF"/>
        <w:spacing w:after="0" w:line="240" w:lineRule="auto"/>
        <w:ind w:left="600"/>
        <w:rPr>
          <w:ins w:id="725" w:author="Unknown"/>
          <w:rFonts w:ascii="Arial" w:eastAsia="Times New Roman" w:hAnsi="Arial" w:cs="Arial"/>
          <w:color w:val="202020"/>
          <w:sz w:val="21"/>
          <w:szCs w:val="21"/>
        </w:rPr>
      </w:pPr>
      <w:ins w:id="72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56"/>
        </w:numPr>
        <w:shd w:val="clear" w:color="auto" w:fill="FFFFFF"/>
        <w:spacing w:after="0" w:line="240" w:lineRule="auto"/>
        <w:ind w:left="600"/>
        <w:rPr>
          <w:ins w:id="727" w:author="Unknown"/>
          <w:rFonts w:ascii="Arial" w:eastAsia="Times New Roman" w:hAnsi="Arial" w:cs="Arial"/>
          <w:color w:val="202020"/>
          <w:sz w:val="21"/>
          <w:szCs w:val="21"/>
        </w:rPr>
      </w:pPr>
      <w:ins w:id="72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56"/>
        </w:numPr>
        <w:shd w:val="clear" w:color="auto" w:fill="FFFFFF"/>
        <w:spacing w:after="0" w:line="240" w:lineRule="auto"/>
        <w:ind w:left="600"/>
        <w:rPr>
          <w:ins w:id="729" w:author="Unknown"/>
          <w:rFonts w:ascii="Arial" w:eastAsia="Times New Roman" w:hAnsi="Arial" w:cs="Arial"/>
          <w:color w:val="202020"/>
          <w:sz w:val="21"/>
          <w:szCs w:val="21"/>
        </w:rPr>
      </w:pPr>
      <w:ins w:id="73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6"/>
        </w:numPr>
        <w:shd w:val="clear" w:color="auto" w:fill="FFFFFF"/>
        <w:spacing w:after="0" w:line="240" w:lineRule="auto"/>
        <w:ind w:left="600"/>
        <w:rPr>
          <w:ins w:id="731" w:author="Unknown"/>
          <w:rFonts w:ascii="Arial" w:eastAsia="Times New Roman" w:hAnsi="Arial" w:cs="Arial"/>
          <w:color w:val="202020"/>
          <w:sz w:val="21"/>
          <w:szCs w:val="21"/>
        </w:rPr>
      </w:pPr>
      <w:ins w:id="73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56"/>
        </w:numPr>
        <w:shd w:val="clear" w:color="auto" w:fill="FFFFFF"/>
        <w:spacing w:after="0" w:line="240" w:lineRule="auto"/>
        <w:ind w:left="600"/>
        <w:rPr>
          <w:ins w:id="733" w:author="Unknown"/>
          <w:rFonts w:ascii="Arial" w:eastAsia="Times New Roman" w:hAnsi="Arial" w:cs="Arial"/>
          <w:color w:val="202020"/>
          <w:sz w:val="21"/>
          <w:szCs w:val="21"/>
        </w:rPr>
      </w:pPr>
      <w:ins w:id="73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6"/>
        </w:numPr>
        <w:shd w:val="clear" w:color="auto" w:fill="FFFFFF"/>
        <w:spacing w:after="0" w:line="240" w:lineRule="auto"/>
        <w:ind w:left="600"/>
        <w:rPr>
          <w:ins w:id="735" w:author="Unknown"/>
          <w:rFonts w:ascii="Arial" w:eastAsia="Times New Roman" w:hAnsi="Arial" w:cs="Arial"/>
          <w:color w:val="202020"/>
          <w:sz w:val="21"/>
          <w:szCs w:val="21"/>
        </w:rPr>
      </w:pPr>
      <w:ins w:id="73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6"/>
        </w:numPr>
        <w:shd w:val="clear" w:color="auto" w:fill="FFFFFF"/>
        <w:spacing w:after="0" w:line="240" w:lineRule="auto"/>
        <w:ind w:left="600"/>
        <w:rPr>
          <w:ins w:id="737" w:author="Unknown"/>
          <w:rFonts w:ascii="Arial" w:eastAsia="Times New Roman" w:hAnsi="Arial" w:cs="Arial"/>
          <w:color w:val="202020"/>
          <w:sz w:val="21"/>
          <w:szCs w:val="21"/>
        </w:rPr>
      </w:pPr>
      <w:ins w:id="73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739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740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741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742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5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bone is called beauty bone in women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sternum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clavicle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maxilla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radius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Detachment of myosin head and actin in rigor mortis occurs due to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stored ATP in body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hypercalcemia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autolysis in body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hyperactivity of mitochondria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Release of the ovum from ovary is called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fertilization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ovulation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implantation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foetus is protected from the mechanical damage by the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cervix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vagina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uterus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amniotic fluid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Rich source of energy in seimen is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glucose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fructose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lactose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sacrose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Sickle cell anemia was discovered by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Vernon Ingram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Sanger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Miescher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Earthworm lives in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sea water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moist soil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fresh water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none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Kangaroo has an abdominal pouch known as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placenta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guttural pouch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marsupial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all of these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utilization of the products of digestion is called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ingestion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absorption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assimilation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both a and b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7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Parabronchi are present in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cockroach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frog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fish</w:t>
      </w:r>
    </w:p>
    <w:p w:rsidR="00FA6920" w:rsidRPr="00FA6920" w:rsidRDefault="00FA6920" w:rsidP="00FA6920">
      <w:pPr>
        <w:numPr>
          <w:ilvl w:val="1"/>
          <w:numId w:val="5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birds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743" w:author="Unknown"/>
          <w:rFonts w:ascii="Arial" w:eastAsia="Times New Roman" w:hAnsi="Arial" w:cs="Arial"/>
          <w:color w:val="202020"/>
          <w:sz w:val="21"/>
          <w:szCs w:val="21"/>
        </w:rPr>
      </w:pPr>
      <w:ins w:id="744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58"/>
        </w:numPr>
        <w:shd w:val="clear" w:color="auto" w:fill="FFFFFF"/>
        <w:spacing w:after="0" w:line="240" w:lineRule="auto"/>
        <w:ind w:left="600"/>
        <w:rPr>
          <w:ins w:id="745" w:author="Unknown"/>
          <w:rFonts w:ascii="Arial" w:eastAsia="Times New Roman" w:hAnsi="Arial" w:cs="Arial"/>
          <w:color w:val="202020"/>
          <w:sz w:val="21"/>
          <w:szCs w:val="21"/>
        </w:rPr>
      </w:pPr>
      <w:ins w:id="74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8"/>
        </w:numPr>
        <w:shd w:val="clear" w:color="auto" w:fill="FFFFFF"/>
        <w:spacing w:after="0" w:line="240" w:lineRule="auto"/>
        <w:ind w:left="600"/>
        <w:rPr>
          <w:ins w:id="747" w:author="Unknown"/>
          <w:rFonts w:ascii="Arial" w:eastAsia="Times New Roman" w:hAnsi="Arial" w:cs="Arial"/>
          <w:color w:val="202020"/>
          <w:sz w:val="21"/>
          <w:szCs w:val="21"/>
        </w:rPr>
      </w:pPr>
      <w:ins w:id="74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8"/>
        </w:numPr>
        <w:shd w:val="clear" w:color="auto" w:fill="FFFFFF"/>
        <w:spacing w:after="0" w:line="240" w:lineRule="auto"/>
        <w:ind w:left="600"/>
        <w:rPr>
          <w:ins w:id="749" w:author="Unknown"/>
          <w:rFonts w:ascii="Arial" w:eastAsia="Times New Roman" w:hAnsi="Arial" w:cs="Arial"/>
          <w:color w:val="202020"/>
          <w:sz w:val="21"/>
          <w:szCs w:val="21"/>
        </w:rPr>
      </w:pPr>
      <w:ins w:id="75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8"/>
        </w:numPr>
        <w:shd w:val="clear" w:color="auto" w:fill="FFFFFF"/>
        <w:spacing w:after="0" w:line="240" w:lineRule="auto"/>
        <w:ind w:left="600"/>
        <w:rPr>
          <w:ins w:id="751" w:author="Unknown"/>
          <w:rFonts w:ascii="Arial" w:eastAsia="Times New Roman" w:hAnsi="Arial" w:cs="Arial"/>
          <w:color w:val="202020"/>
          <w:sz w:val="21"/>
          <w:szCs w:val="21"/>
        </w:rPr>
      </w:pPr>
      <w:ins w:id="75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58"/>
        </w:numPr>
        <w:shd w:val="clear" w:color="auto" w:fill="FFFFFF"/>
        <w:spacing w:after="0" w:line="240" w:lineRule="auto"/>
        <w:ind w:left="600"/>
        <w:rPr>
          <w:ins w:id="753" w:author="Unknown"/>
          <w:rFonts w:ascii="Arial" w:eastAsia="Times New Roman" w:hAnsi="Arial" w:cs="Arial"/>
          <w:color w:val="202020"/>
          <w:sz w:val="21"/>
          <w:szCs w:val="21"/>
        </w:rPr>
      </w:pPr>
      <w:ins w:id="75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58"/>
        </w:numPr>
        <w:shd w:val="clear" w:color="auto" w:fill="FFFFFF"/>
        <w:spacing w:after="0" w:line="240" w:lineRule="auto"/>
        <w:ind w:left="600"/>
        <w:rPr>
          <w:ins w:id="755" w:author="Unknown"/>
          <w:rFonts w:ascii="Arial" w:eastAsia="Times New Roman" w:hAnsi="Arial" w:cs="Arial"/>
          <w:color w:val="202020"/>
          <w:sz w:val="21"/>
          <w:szCs w:val="21"/>
        </w:rPr>
      </w:pPr>
      <w:ins w:id="75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58"/>
        </w:numPr>
        <w:shd w:val="clear" w:color="auto" w:fill="FFFFFF"/>
        <w:spacing w:after="0" w:line="240" w:lineRule="auto"/>
        <w:ind w:left="600"/>
        <w:rPr>
          <w:ins w:id="757" w:author="Unknown"/>
          <w:rFonts w:ascii="Arial" w:eastAsia="Times New Roman" w:hAnsi="Arial" w:cs="Arial"/>
          <w:color w:val="202020"/>
          <w:sz w:val="21"/>
          <w:szCs w:val="21"/>
        </w:rPr>
      </w:pPr>
      <w:ins w:id="75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58"/>
        </w:numPr>
        <w:shd w:val="clear" w:color="auto" w:fill="FFFFFF"/>
        <w:spacing w:after="0" w:line="240" w:lineRule="auto"/>
        <w:ind w:left="600"/>
        <w:rPr>
          <w:ins w:id="759" w:author="Unknown"/>
          <w:rFonts w:ascii="Arial" w:eastAsia="Times New Roman" w:hAnsi="Arial" w:cs="Arial"/>
          <w:color w:val="202020"/>
          <w:sz w:val="21"/>
          <w:szCs w:val="21"/>
        </w:rPr>
      </w:pPr>
      <w:ins w:id="76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8"/>
        </w:numPr>
        <w:shd w:val="clear" w:color="auto" w:fill="FFFFFF"/>
        <w:spacing w:after="0" w:line="240" w:lineRule="auto"/>
        <w:ind w:left="600"/>
        <w:rPr>
          <w:ins w:id="761" w:author="Unknown"/>
          <w:rFonts w:ascii="Arial" w:eastAsia="Times New Roman" w:hAnsi="Arial" w:cs="Arial"/>
          <w:color w:val="202020"/>
          <w:sz w:val="21"/>
          <w:szCs w:val="21"/>
        </w:rPr>
      </w:pPr>
      <w:ins w:id="76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58"/>
        </w:numPr>
        <w:shd w:val="clear" w:color="auto" w:fill="FFFFFF"/>
        <w:spacing w:after="0" w:line="240" w:lineRule="auto"/>
        <w:ind w:left="600"/>
        <w:rPr>
          <w:ins w:id="763" w:author="Unknown"/>
          <w:rFonts w:ascii="Arial" w:eastAsia="Times New Roman" w:hAnsi="Arial" w:cs="Arial"/>
          <w:color w:val="202020"/>
          <w:sz w:val="21"/>
          <w:szCs w:val="21"/>
        </w:rPr>
      </w:pPr>
      <w:ins w:id="76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765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766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767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768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FA6920" w:rsidRPr="00FA6920" w:rsidRDefault="00FA6920" w:rsidP="00FA6920">
      <w:pPr>
        <w:numPr>
          <w:ilvl w:val="0"/>
          <w:numId w:val="5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respiratory problem most common in smokers is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tuberculosis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emphysema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asthma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cancer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Water potential of pure water is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zero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one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negative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two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Bean shaped cells in plants are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mesophyll cells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xylem cells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phloem cells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guard cells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The normal pH of human blood is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6.4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7.0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7.4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7.5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Shrinkage of protoplast due to exosmosis of water is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imbibition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plasmolysis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deplasmolysis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adhesion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Artherosclerosis is a major condition leading to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heart attack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hypertension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stroke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tumor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Villi and microvilli increase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digestion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assimilation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absorption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ingestion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Splitting of glucose relates to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respiration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photorespiration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glycolysis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pyruvic acid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Reptiles hibernate during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summer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winter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spring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autumn</w:t>
      </w:r>
    </w:p>
    <w:p w:rsidR="00FA6920" w:rsidRPr="00FA6920" w:rsidRDefault="00FA6920" w:rsidP="00FA692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02020"/>
          <w:sz w:val="21"/>
          <w:szCs w:val="21"/>
        </w:rPr>
      </w:pPr>
    </w:p>
    <w:p w:rsidR="00FA6920" w:rsidRPr="00FA6920" w:rsidRDefault="00FA6920" w:rsidP="00FA6920">
      <w:pPr>
        <w:numPr>
          <w:ilvl w:val="0"/>
          <w:numId w:val="5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Which of the following plants are called arthrophytes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sphenopsids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lycopsids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psilopsids</w:t>
      </w:r>
    </w:p>
    <w:p w:rsidR="00FA6920" w:rsidRPr="00FA6920" w:rsidRDefault="00FA6920" w:rsidP="00FA6920">
      <w:pPr>
        <w:numPr>
          <w:ilvl w:val="1"/>
          <w:numId w:val="5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02020"/>
          <w:sz w:val="21"/>
          <w:szCs w:val="21"/>
        </w:rPr>
      </w:pPr>
      <w:r w:rsidRPr="00FA6920">
        <w:rPr>
          <w:rFonts w:ascii="Arial" w:eastAsia="Times New Roman" w:hAnsi="Arial" w:cs="Arial"/>
          <w:color w:val="202020"/>
          <w:sz w:val="21"/>
          <w:szCs w:val="21"/>
        </w:rPr>
        <w:t>pteropsids</w:t>
      </w:r>
    </w:p>
    <w:p w:rsidR="00FA6920" w:rsidRPr="00FA6920" w:rsidRDefault="00FA6920" w:rsidP="00FA6920">
      <w:pPr>
        <w:shd w:val="clear" w:color="auto" w:fill="FFFFFF"/>
        <w:spacing w:after="0" w:line="300" w:lineRule="atLeast"/>
        <w:jc w:val="center"/>
        <w:rPr>
          <w:ins w:id="769" w:author="Unknown"/>
          <w:rFonts w:ascii="Arial" w:eastAsia="Times New Roman" w:hAnsi="Arial" w:cs="Arial"/>
          <w:color w:val="202020"/>
          <w:sz w:val="21"/>
          <w:szCs w:val="21"/>
        </w:rPr>
      </w:pPr>
      <w:ins w:id="770" w:author="Unknown">
        <w:r w:rsidRPr="00FA6920">
          <w:rPr>
            <w:rFonts w:ascii="Arial" w:eastAsia="Times New Roman" w:hAnsi="Arial" w:cs="Arial"/>
            <w:b/>
            <w:bCs/>
            <w:color w:val="202020"/>
            <w:sz w:val="21"/>
            <w:szCs w:val="21"/>
          </w:rPr>
          <w:t>ANSWERS: SCIENCE MCQS</w:t>
        </w:r>
      </w:ins>
      <w:r w:rsidRPr="00FA6920">
        <w:rPr>
          <w:rFonts w:ascii="Arial" w:eastAsia="Times New Roman" w:hAnsi="Arial" w:cs="Arial"/>
          <w:color w:val="202020"/>
          <w:sz w:val="21"/>
          <w:szCs w:val="21"/>
        </w:rPr>
        <w:br/>
      </w:r>
    </w:p>
    <w:p w:rsidR="00FA6920" w:rsidRPr="00FA6920" w:rsidRDefault="00FA6920" w:rsidP="00FA6920">
      <w:pPr>
        <w:numPr>
          <w:ilvl w:val="0"/>
          <w:numId w:val="60"/>
        </w:numPr>
        <w:shd w:val="clear" w:color="auto" w:fill="FFFFFF"/>
        <w:spacing w:after="0" w:line="240" w:lineRule="auto"/>
        <w:ind w:left="600"/>
        <w:rPr>
          <w:ins w:id="771" w:author="Unknown"/>
          <w:rFonts w:ascii="Arial" w:eastAsia="Times New Roman" w:hAnsi="Arial" w:cs="Arial"/>
          <w:color w:val="202020"/>
          <w:sz w:val="21"/>
          <w:szCs w:val="21"/>
        </w:rPr>
      </w:pPr>
      <w:ins w:id="77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60"/>
        </w:numPr>
        <w:shd w:val="clear" w:color="auto" w:fill="FFFFFF"/>
        <w:spacing w:after="0" w:line="240" w:lineRule="auto"/>
        <w:ind w:left="600"/>
        <w:rPr>
          <w:ins w:id="773" w:author="Unknown"/>
          <w:rFonts w:ascii="Arial" w:eastAsia="Times New Roman" w:hAnsi="Arial" w:cs="Arial"/>
          <w:color w:val="202020"/>
          <w:sz w:val="21"/>
          <w:szCs w:val="21"/>
        </w:rPr>
      </w:pPr>
      <w:ins w:id="77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60"/>
        </w:numPr>
        <w:shd w:val="clear" w:color="auto" w:fill="FFFFFF"/>
        <w:spacing w:after="0" w:line="240" w:lineRule="auto"/>
        <w:ind w:left="600"/>
        <w:rPr>
          <w:ins w:id="775" w:author="Unknown"/>
          <w:rFonts w:ascii="Arial" w:eastAsia="Times New Roman" w:hAnsi="Arial" w:cs="Arial"/>
          <w:color w:val="202020"/>
          <w:sz w:val="21"/>
          <w:szCs w:val="21"/>
        </w:rPr>
      </w:pPr>
      <w:ins w:id="77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D</w:t>
        </w:r>
      </w:ins>
    </w:p>
    <w:p w:rsidR="00FA6920" w:rsidRPr="00FA6920" w:rsidRDefault="00FA6920" w:rsidP="00FA6920">
      <w:pPr>
        <w:numPr>
          <w:ilvl w:val="0"/>
          <w:numId w:val="60"/>
        </w:numPr>
        <w:shd w:val="clear" w:color="auto" w:fill="FFFFFF"/>
        <w:spacing w:after="0" w:line="240" w:lineRule="auto"/>
        <w:ind w:left="600"/>
        <w:rPr>
          <w:ins w:id="777" w:author="Unknown"/>
          <w:rFonts w:ascii="Arial" w:eastAsia="Times New Roman" w:hAnsi="Arial" w:cs="Arial"/>
          <w:color w:val="202020"/>
          <w:sz w:val="21"/>
          <w:szCs w:val="21"/>
        </w:rPr>
      </w:pPr>
      <w:ins w:id="77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60"/>
        </w:numPr>
        <w:shd w:val="clear" w:color="auto" w:fill="FFFFFF"/>
        <w:spacing w:after="0" w:line="240" w:lineRule="auto"/>
        <w:ind w:left="600"/>
        <w:rPr>
          <w:ins w:id="779" w:author="Unknown"/>
          <w:rFonts w:ascii="Arial" w:eastAsia="Times New Roman" w:hAnsi="Arial" w:cs="Arial"/>
          <w:color w:val="202020"/>
          <w:sz w:val="21"/>
          <w:szCs w:val="21"/>
        </w:rPr>
      </w:pPr>
      <w:ins w:id="78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60"/>
        </w:numPr>
        <w:shd w:val="clear" w:color="auto" w:fill="FFFFFF"/>
        <w:spacing w:after="0" w:line="240" w:lineRule="auto"/>
        <w:ind w:left="600"/>
        <w:rPr>
          <w:ins w:id="781" w:author="Unknown"/>
          <w:rFonts w:ascii="Arial" w:eastAsia="Times New Roman" w:hAnsi="Arial" w:cs="Arial"/>
          <w:color w:val="202020"/>
          <w:sz w:val="21"/>
          <w:szCs w:val="21"/>
        </w:rPr>
      </w:pPr>
      <w:ins w:id="782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numPr>
          <w:ilvl w:val="0"/>
          <w:numId w:val="60"/>
        </w:numPr>
        <w:shd w:val="clear" w:color="auto" w:fill="FFFFFF"/>
        <w:spacing w:after="0" w:line="240" w:lineRule="auto"/>
        <w:ind w:left="600"/>
        <w:rPr>
          <w:ins w:id="783" w:author="Unknown"/>
          <w:rFonts w:ascii="Arial" w:eastAsia="Times New Roman" w:hAnsi="Arial" w:cs="Arial"/>
          <w:color w:val="202020"/>
          <w:sz w:val="21"/>
          <w:szCs w:val="21"/>
        </w:rPr>
      </w:pPr>
      <w:ins w:id="784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60"/>
        </w:numPr>
        <w:shd w:val="clear" w:color="auto" w:fill="FFFFFF"/>
        <w:spacing w:after="0" w:line="240" w:lineRule="auto"/>
        <w:ind w:left="600"/>
        <w:rPr>
          <w:ins w:id="785" w:author="Unknown"/>
          <w:rFonts w:ascii="Arial" w:eastAsia="Times New Roman" w:hAnsi="Arial" w:cs="Arial"/>
          <w:color w:val="202020"/>
          <w:sz w:val="21"/>
          <w:szCs w:val="21"/>
        </w:rPr>
      </w:pPr>
      <w:ins w:id="786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C</w:t>
        </w:r>
      </w:ins>
    </w:p>
    <w:p w:rsidR="00FA6920" w:rsidRPr="00FA6920" w:rsidRDefault="00FA6920" w:rsidP="00FA6920">
      <w:pPr>
        <w:numPr>
          <w:ilvl w:val="0"/>
          <w:numId w:val="60"/>
        </w:numPr>
        <w:shd w:val="clear" w:color="auto" w:fill="FFFFFF"/>
        <w:spacing w:after="0" w:line="240" w:lineRule="auto"/>
        <w:ind w:left="600"/>
        <w:rPr>
          <w:ins w:id="787" w:author="Unknown"/>
          <w:rFonts w:ascii="Arial" w:eastAsia="Times New Roman" w:hAnsi="Arial" w:cs="Arial"/>
          <w:color w:val="202020"/>
          <w:sz w:val="21"/>
          <w:szCs w:val="21"/>
        </w:rPr>
      </w:pPr>
      <w:ins w:id="788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B</w:t>
        </w:r>
      </w:ins>
    </w:p>
    <w:p w:rsidR="00FA6920" w:rsidRPr="00FA6920" w:rsidRDefault="00FA6920" w:rsidP="00FA6920">
      <w:pPr>
        <w:numPr>
          <w:ilvl w:val="0"/>
          <w:numId w:val="60"/>
        </w:numPr>
        <w:shd w:val="clear" w:color="auto" w:fill="FFFFFF"/>
        <w:spacing w:after="0" w:line="240" w:lineRule="auto"/>
        <w:ind w:left="600"/>
        <w:rPr>
          <w:ins w:id="789" w:author="Unknown"/>
          <w:rFonts w:ascii="Arial" w:eastAsia="Times New Roman" w:hAnsi="Arial" w:cs="Arial"/>
          <w:color w:val="202020"/>
          <w:sz w:val="21"/>
          <w:szCs w:val="21"/>
        </w:rPr>
      </w:pPr>
      <w:ins w:id="790" w:author="Unknown">
        <w:r w:rsidRPr="00FA6920">
          <w:rPr>
            <w:rFonts w:ascii="Arial" w:eastAsia="Times New Roman" w:hAnsi="Arial" w:cs="Arial"/>
            <w:color w:val="202020"/>
            <w:sz w:val="21"/>
            <w:szCs w:val="21"/>
          </w:rPr>
          <w:t>A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rPr>
          <w:ins w:id="791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792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COPYRIGHT @ SOCIETY OF HIGHER EDUCATION &amp; INDUSTRIAL RESEARCH</w:t>
        </w:r>
      </w:ins>
    </w:p>
    <w:p w:rsidR="00FA6920" w:rsidRPr="00FA6920" w:rsidRDefault="00FA6920" w:rsidP="00FA6920">
      <w:pPr>
        <w:shd w:val="clear" w:color="auto" w:fill="1A4E88"/>
        <w:spacing w:after="0" w:line="240" w:lineRule="auto"/>
        <w:jc w:val="right"/>
        <w:rPr>
          <w:ins w:id="793" w:author="Unknown"/>
          <w:rFonts w:ascii="Arial" w:eastAsia="Times New Roman" w:hAnsi="Arial" w:cs="Arial"/>
          <w:caps/>
          <w:color w:val="FFFFFF"/>
          <w:sz w:val="15"/>
          <w:szCs w:val="15"/>
        </w:rPr>
      </w:pPr>
      <w:ins w:id="794" w:author="Unknown"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"http://www.sheir.org/contact.html"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CONTACT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"http://www.sheir.org/facebook.html"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FACEBOOK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"http://www.sheir.org/twitter.html"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TWITTER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"http://www.sheir.org/comments.html"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FEEDBACK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t>|</w:t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 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begin"/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instrText xml:space="preserve"> HYPERLINK "http://www.sheir.org/sitemap.html" </w:instrTex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separate"/>
        </w:r>
        <w:r w:rsidRPr="00FA6920">
          <w:rPr>
            <w:rFonts w:ascii="Arial" w:eastAsia="Times New Roman" w:hAnsi="Arial" w:cs="Arial"/>
            <w:caps/>
            <w:color w:val="FFFFFF"/>
            <w:sz w:val="15"/>
          </w:rPr>
          <w:t>SITEMAP</w:t>
        </w:r>
        <w:r w:rsidRPr="00FA6920">
          <w:rPr>
            <w:rFonts w:ascii="Arial" w:eastAsia="Times New Roman" w:hAnsi="Arial" w:cs="Arial"/>
            <w:caps/>
            <w:color w:val="FFFFFF"/>
            <w:sz w:val="15"/>
            <w:szCs w:val="15"/>
          </w:rPr>
          <w:fldChar w:fldCharType="end"/>
        </w:r>
      </w:ins>
    </w:p>
    <w:p w:rsidR="00D63FF3" w:rsidRDefault="00D63FF3"/>
    <w:sectPr w:rsidR="00D6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7879"/>
    <w:multiLevelType w:val="multilevel"/>
    <w:tmpl w:val="1BF0472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F1E0E"/>
    <w:multiLevelType w:val="multilevel"/>
    <w:tmpl w:val="87C2AF12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12BC0"/>
    <w:multiLevelType w:val="multilevel"/>
    <w:tmpl w:val="5AE6AD26"/>
    <w:lvl w:ilvl="0">
      <w:start w:val="2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B7CE3"/>
    <w:multiLevelType w:val="multilevel"/>
    <w:tmpl w:val="DBF29518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C7B1B"/>
    <w:multiLevelType w:val="multilevel"/>
    <w:tmpl w:val="2F96EC32"/>
    <w:lvl w:ilvl="0">
      <w:start w:val="2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E71D6"/>
    <w:multiLevelType w:val="multilevel"/>
    <w:tmpl w:val="031825F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C15B9"/>
    <w:multiLevelType w:val="multilevel"/>
    <w:tmpl w:val="2398C8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9C7C6B"/>
    <w:multiLevelType w:val="multilevel"/>
    <w:tmpl w:val="BA945DF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834E7"/>
    <w:multiLevelType w:val="multilevel"/>
    <w:tmpl w:val="78421714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846A2"/>
    <w:multiLevelType w:val="multilevel"/>
    <w:tmpl w:val="069A840A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162FE6"/>
    <w:multiLevelType w:val="multilevel"/>
    <w:tmpl w:val="778003D4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D234C"/>
    <w:multiLevelType w:val="multilevel"/>
    <w:tmpl w:val="91D4E766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E0088B"/>
    <w:multiLevelType w:val="multilevel"/>
    <w:tmpl w:val="DEA05D54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3360CB"/>
    <w:multiLevelType w:val="multilevel"/>
    <w:tmpl w:val="1E841D9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0121B5"/>
    <w:multiLevelType w:val="multilevel"/>
    <w:tmpl w:val="C2A6061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23246"/>
    <w:multiLevelType w:val="multilevel"/>
    <w:tmpl w:val="C770C1D8"/>
    <w:lvl w:ilvl="0">
      <w:start w:val="2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83695E"/>
    <w:multiLevelType w:val="multilevel"/>
    <w:tmpl w:val="2548BAF0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34C7E"/>
    <w:multiLevelType w:val="multilevel"/>
    <w:tmpl w:val="A6E42BFE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7F1F57"/>
    <w:multiLevelType w:val="multilevel"/>
    <w:tmpl w:val="02C47DCC"/>
    <w:lvl w:ilvl="0">
      <w:start w:val="2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100537"/>
    <w:multiLevelType w:val="multilevel"/>
    <w:tmpl w:val="6212B87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874926"/>
    <w:multiLevelType w:val="multilevel"/>
    <w:tmpl w:val="F6BC0BB0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8F269D"/>
    <w:multiLevelType w:val="multilevel"/>
    <w:tmpl w:val="033681A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A35BFF"/>
    <w:multiLevelType w:val="multilevel"/>
    <w:tmpl w:val="2DC08DC4"/>
    <w:lvl w:ilvl="0">
      <w:start w:val="2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5A5100"/>
    <w:multiLevelType w:val="multilevel"/>
    <w:tmpl w:val="705293EC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FC1DFF"/>
    <w:multiLevelType w:val="multilevel"/>
    <w:tmpl w:val="070E145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F774C6"/>
    <w:multiLevelType w:val="multilevel"/>
    <w:tmpl w:val="472E2354"/>
    <w:lvl w:ilvl="0">
      <w:start w:val="2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473F0A"/>
    <w:multiLevelType w:val="multilevel"/>
    <w:tmpl w:val="46A20452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0B5342"/>
    <w:multiLevelType w:val="multilevel"/>
    <w:tmpl w:val="9788E0D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5F46DD"/>
    <w:multiLevelType w:val="multilevel"/>
    <w:tmpl w:val="BF989BA0"/>
    <w:lvl w:ilvl="0">
      <w:start w:val="2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3E25E4"/>
    <w:multiLevelType w:val="multilevel"/>
    <w:tmpl w:val="93C6A37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22664"/>
    <w:multiLevelType w:val="multilevel"/>
    <w:tmpl w:val="E456755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AA465F"/>
    <w:multiLevelType w:val="multilevel"/>
    <w:tmpl w:val="C7B2946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F27E10"/>
    <w:multiLevelType w:val="multilevel"/>
    <w:tmpl w:val="14461A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C21C96"/>
    <w:multiLevelType w:val="multilevel"/>
    <w:tmpl w:val="D42E6DB8"/>
    <w:lvl w:ilvl="0">
      <w:start w:val="2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9E443C"/>
    <w:multiLevelType w:val="multilevel"/>
    <w:tmpl w:val="F5847120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BF7E10"/>
    <w:multiLevelType w:val="multilevel"/>
    <w:tmpl w:val="E634FAAE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377B9F"/>
    <w:multiLevelType w:val="multilevel"/>
    <w:tmpl w:val="AC84CAE8"/>
    <w:lvl w:ilvl="0">
      <w:start w:val="2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11086B"/>
    <w:multiLevelType w:val="multilevel"/>
    <w:tmpl w:val="206649A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7A2E7D"/>
    <w:multiLevelType w:val="multilevel"/>
    <w:tmpl w:val="E918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FC0ACC"/>
    <w:multiLevelType w:val="multilevel"/>
    <w:tmpl w:val="EAEA9B90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3C7F36"/>
    <w:multiLevelType w:val="multilevel"/>
    <w:tmpl w:val="19AE9D82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3558D6"/>
    <w:multiLevelType w:val="multilevel"/>
    <w:tmpl w:val="8F2CED8C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226E51"/>
    <w:multiLevelType w:val="multilevel"/>
    <w:tmpl w:val="B8342094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5556BC"/>
    <w:multiLevelType w:val="multilevel"/>
    <w:tmpl w:val="83E0933C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F66425"/>
    <w:multiLevelType w:val="multilevel"/>
    <w:tmpl w:val="6254A3C4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152D6C"/>
    <w:multiLevelType w:val="multilevel"/>
    <w:tmpl w:val="6C602590"/>
    <w:lvl w:ilvl="0">
      <w:start w:val="2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460CBE"/>
    <w:multiLevelType w:val="multilevel"/>
    <w:tmpl w:val="F44E0984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4F759A"/>
    <w:multiLevelType w:val="multilevel"/>
    <w:tmpl w:val="C07027BC"/>
    <w:lvl w:ilvl="0">
      <w:start w:val="2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963646"/>
    <w:multiLevelType w:val="multilevel"/>
    <w:tmpl w:val="A31CFB1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445AB9"/>
    <w:multiLevelType w:val="multilevel"/>
    <w:tmpl w:val="45E4A8F0"/>
    <w:lvl w:ilvl="0">
      <w:start w:val="2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567914"/>
    <w:multiLevelType w:val="multilevel"/>
    <w:tmpl w:val="8182C800"/>
    <w:lvl w:ilvl="0">
      <w:start w:val="2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F846AA"/>
    <w:multiLevelType w:val="multilevel"/>
    <w:tmpl w:val="37004DCA"/>
    <w:lvl w:ilvl="0">
      <w:start w:val="2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6B0D94"/>
    <w:multiLevelType w:val="multilevel"/>
    <w:tmpl w:val="46164A6A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6216A0"/>
    <w:multiLevelType w:val="multilevel"/>
    <w:tmpl w:val="48CE580A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6F368C"/>
    <w:multiLevelType w:val="multilevel"/>
    <w:tmpl w:val="AF3C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FE1EBF"/>
    <w:multiLevelType w:val="multilevel"/>
    <w:tmpl w:val="5EB01E7A"/>
    <w:lvl w:ilvl="0">
      <w:start w:val="2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E1C3BAB"/>
    <w:multiLevelType w:val="multilevel"/>
    <w:tmpl w:val="975C45EE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F37EC8"/>
    <w:multiLevelType w:val="multilevel"/>
    <w:tmpl w:val="35463828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0F3EBB"/>
    <w:multiLevelType w:val="multilevel"/>
    <w:tmpl w:val="A57062D6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E5510E"/>
    <w:multiLevelType w:val="multilevel"/>
    <w:tmpl w:val="99FCCD9E"/>
    <w:lvl w:ilvl="0">
      <w:start w:val="2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54"/>
  </w:num>
  <w:num w:numId="3">
    <w:abstractNumId w:val="32"/>
  </w:num>
  <w:num w:numId="4">
    <w:abstractNumId w:val="6"/>
  </w:num>
  <w:num w:numId="5">
    <w:abstractNumId w:val="27"/>
  </w:num>
  <w:num w:numId="6">
    <w:abstractNumId w:val="21"/>
  </w:num>
  <w:num w:numId="7">
    <w:abstractNumId w:val="30"/>
  </w:num>
  <w:num w:numId="8">
    <w:abstractNumId w:val="7"/>
  </w:num>
  <w:num w:numId="9">
    <w:abstractNumId w:val="19"/>
  </w:num>
  <w:num w:numId="10">
    <w:abstractNumId w:val="13"/>
  </w:num>
  <w:num w:numId="11">
    <w:abstractNumId w:val="29"/>
  </w:num>
  <w:num w:numId="12">
    <w:abstractNumId w:val="24"/>
  </w:num>
  <w:num w:numId="13">
    <w:abstractNumId w:val="37"/>
  </w:num>
  <w:num w:numId="14">
    <w:abstractNumId w:val="48"/>
  </w:num>
  <w:num w:numId="15">
    <w:abstractNumId w:val="31"/>
  </w:num>
  <w:num w:numId="16">
    <w:abstractNumId w:val="5"/>
  </w:num>
  <w:num w:numId="17">
    <w:abstractNumId w:val="34"/>
  </w:num>
  <w:num w:numId="18">
    <w:abstractNumId w:val="14"/>
  </w:num>
  <w:num w:numId="19">
    <w:abstractNumId w:val="58"/>
  </w:num>
  <w:num w:numId="20">
    <w:abstractNumId w:val="0"/>
  </w:num>
  <w:num w:numId="21">
    <w:abstractNumId w:val="41"/>
  </w:num>
  <w:num w:numId="22">
    <w:abstractNumId w:val="43"/>
  </w:num>
  <w:num w:numId="23">
    <w:abstractNumId w:val="10"/>
  </w:num>
  <w:num w:numId="24">
    <w:abstractNumId w:val="11"/>
  </w:num>
  <w:num w:numId="25">
    <w:abstractNumId w:val="40"/>
  </w:num>
  <w:num w:numId="26">
    <w:abstractNumId w:val="56"/>
  </w:num>
  <w:num w:numId="27">
    <w:abstractNumId w:val="46"/>
  </w:num>
  <w:num w:numId="28">
    <w:abstractNumId w:val="12"/>
  </w:num>
  <w:num w:numId="29">
    <w:abstractNumId w:val="42"/>
  </w:num>
  <w:num w:numId="30">
    <w:abstractNumId w:val="3"/>
  </w:num>
  <w:num w:numId="31">
    <w:abstractNumId w:val="23"/>
  </w:num>
  <w:num w:numId="32">
    <w:abstractNumId w:val="20"/>
  </w:num>
  <w:num w:numId="33">
    <w:abstractNumId w:val="44"/>
  </w:num>
  <w:num w:numId="34">
    <w:abstractNumId w:val="1"/>
  </w:num>
  <w:num w:numId="35">
    <w:abstractNumId w:val="57"/>
  </w:num>
  <w:num w:numId="36">
    <w:abstractNumId w:val="52"/>
  </w:num>
  <w:num w:numId="37">
    <w:abstractNumId w:val="9"/>
  </w:num>
  <w:num w:numId="38">
    <w:abstractNumId w:val="53"/>
  </w:num>
  <w:num w:numId="39">
    <w:abstractNumId w:val="35"/>
  </w:num>
  <w:num w:numId="40">
    <w:abstractNumId w:val="26"/>
  </w:num>
  <w:num w:numId="41">
    <w:abstractNumId w:val="39"/>
  </w:num>
  <w:num w:numId="42">
    <w:abstractNumId w:val="16"/>
  </w:num>
  <w:num w:numId="43">
    <w:abstractNumId w:val="18"/>
  </w:num>
  <w:num w:numId="44">
    <w:abstractNumId w:val="33"/>
  </w:num>
  <w:num w:numId="45">
    <w:abstractNumId w:val="28"/>
  </w:num>
  <w:num w:numId="46">
    <w:abstractNumId w:val="49"/>
  </w:num>
  <w:num w:numId="47">
    <w:abstractNumId w:val="59"/>
  </w:num>
  <w:num w:numId="48">
    <w:abstractNumId w:val="50"/>
  </w:num>
  <w:num w:numId="49">
    <w:abstractNumId w:val="15"/>
  </w:num>
  <w:num w:numId="50">
    <w:abstractNumId w:val="55"/>
  </w:num>
  <w:num w:numId="51">
    <w:abstractNumId w:val="17"/>
  </w:num>
  <w:num w:numId="52">
    <w:abstractNumId w:val="8"/>
  </w:num>
  <w:num w:numId="53">
    <w:abstractNumId w:val="25"/>
  </w:num>
  <w:num w:numId="54">
    <w:abstractNumId w:val="36"/>
  </w:num>
  <w:num w:numId="55">
    <w:abstractNumId w:val="4"/>
  </w:num>
  <w:num w:numId="56">
    <w:abstractNumId w:val="45"/>
  </w:num>
  <w:num w:numId="57">
    <w:abstractNumId w:val="51"/>
  </w:num>
  <w:num w:numId="58">
    <w:abstractNumId w:val="47"/>
  </w:num>
  <w:num w:numId="59">
    <w:abstractNumId w:val="22"/>
  </w:num>
  <w:num w:numId="60">
    <w:abstractNumId w:val="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20"/>
    <w:rsid w:val="00AE511C"/>
    <w:rsid w:val="00D63FF3"/>
    <w:rsid w:val="00FA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CA3E84-0999-4DFF-AF91-7E9101A7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6920"/>
  </w:style>
  <w:style w:type="character" w:styleId="Hyperlink">
    <w:name w:val="Hyperlink"/>
    <w:basedOn w:val="DefaultParagraphFont"/>
    <w:uiPriority w:val="99"/>
    <w:semiHidden/>
    <w:unhideWhenUsed/>
    <w:rsid w:val="00FA69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6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9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9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6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7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6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1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5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1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4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6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ir.org/scientific_instruments_and_their_uses.html" TargetMode="External"/><Relationship Id="rId13" Type="http://schemas.openxmlformats.org/officeDocument/2006/relationships/hyperlink" Target="http://www.sheir.org/scientific_instruments_and_their_use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heir.org/scientific_abbreviations.html" TargetMode="External"/><Relationship Id="rId12" Type="http://schemas.openxmlformats.org/officeDocument/2006/relationships/hyperlink" Target="http://www.sheir.org/scientific_instruments_and_their_us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heir.org/scientific_inventions_and_discoveri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heir.org/physical_quantities_units.html" TargetMode="External"/><Relationship Id="rId11" Type="http://schemas.openxmlformats.org/officeDocument/2006/relationships/hyperlink" Target="http://www.sheir.org/physical_quantities_units.html" TargetMode="External"/><Relationship Id="rId5" Type="http://schemas.openxmlformats.org/officeDocument/2006/relationships/hyperlink" Target="http://www.sheir.org/physical_quantities_units.html" TargetMode="External"/><Relationship Id="rId15" Type="http://schemas.openxmlformats.org/officeDocument/2006/relationships/hyperlink" Target="http://www.sheir.org/physical_quantities_units.html" TargetMode="External"/><Relationship Id="rId10" Type="http://schemas.openxmlformats.org/officeDocument/2006/relationships/hyperlink" Target="http://www.sheir.org/physical_quantities_uni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ir.org/scientific_inventions_and_discoveries.html" TargetMode="External"/><Relationship Id="rId14" Type="http://schemas.openxmlformats.org/officeDocument/2006/relationships/hyperlink" Target="http://www.sheir.org/physical_quantities_uni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6229</Words>
  <Characters>35511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zahir khan</cp:lastModifiedBy>
  <cp:revision>2</cp:revision>
  <dcterms:created xsi:type="dcterms:W3CDTF">2015-10-25T07:12:00Z</dcterms:created>
  <dcterms:modified xsi:type="dcterms:W3CDTF">2015-10-25T07:12:00Z</dcterms:modified>
</cp:coreProperties>
</file>